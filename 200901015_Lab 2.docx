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55598" w14:textId="77777777" w:rsidR="00985914" w:rsidRPr="00280D62" w:rsidRDefault="00985914">
      <w:pPr>
        <w:rPr>
          <w:b/>
          <w:bCs/>
          <w:sz w:val="18"/>
          <w:u w:val="single"/>
        </w:rPr>
      </w:pPr>
    </w:p>
    <w:p w14:paraId="3B9172C6" w14:textId="77777777" w:rsidR="00E71ABB" w:rsidRPr="00280D62" w:rsidRDefault="00E71ABB">
      <w:pPr>
        <w:rPr>
          <w:b/>
          <w:bCs/>
          <w:sz w:val="18"/>
          <w:u w:val="single"/>
        </w:rPr>
      </w:pPr>
    </w:p>
    <w:p w14:paraId="55ECE581" w14:textId="32E49185" w:rsidR="002D5662" w:rsidRPr="00280D62" w:rsidRDefault="002D5662"/>
    <w:tbl>
      <w:tblPr>
        <w:tblW w:w="9576" w:type="dxa"/>
        <w:tblLayout w:type="fixed"/>
        <w:tblLook w:val="0000" w:firstRow="0" w:lastRow="0" w:firstColumn="0" w:lastColumn="0" w:noHBand="0" w:noVBand="0"/>
      </w:tblPr>
      <w:tblGrid>
        <w:gridCol w:w="2448"/>
        <w:gridCol w:w="236"/>
        <w:gridCol w:w="304"/>
        <w:gridCol w:w="6588"/>
      </w:tblGrid>
      <w:tr w:rsidR="00FE6851" w:rsidRPr="00280D62" w14:paraId="732D9487" w14:textId="77777777">
        <w:tc>
          <w:tcPr>
            <w:tcW w:w="9576" w:type="dxa"/>
            <w:gridSpan w:val="4"/>
            <w:vAlign w:val="center"/>
          </w:tcPr>
          <w:p w14:paraId="7C2D5BF4" w14:textId="77777777" w:rsidR="00FE6851" w:rsidRPr="00280D62" w:rsidRDefault="00FE6851" w:rsidP="008D73C7">
            <w:pPr>
              <w:jc w:val="center"/>
              <w:rPr>
                <w:b/>
                <w:bCs/>
                <w:sz w:val="44"/>
                <w:szCs w:val="44"/>
              </w:rPr>
            </w:pPr>
          </w:p>
        </w:tc>
      </w:tr>
      <w:tr w:rsidR="00985914" w:rsidRPr="00280D62" w14:paraId="304B1737" w14:textId="77777777">
        <w:trPr>
          <w:trHeight w:val="668"/>
        </w:trPr>
        <w:tc>
          <w:tcPr>
            <w:tcW w:w="2448" w:type="dxa"/>
            <w:vAlign w:val="center"/>
          </w:tcPr>
          <w:p w14:paraId="36A7E6AB" w14:textId="77777777" w:rsidR="00985914" w:rsidRPr="00280D62" w:rsidRDefault="00985914" w:rsidP="008D73C7">
            <w:pPr>
              <w:jc w:val="center"/>
              <w:rPr>
                <w:b/>
                <w:bCs/>
                <w:sz w:val="28"/>
              </w:rPr>
            </w:pPr>
          </w:p>
        </w:tc>
        <w:tc>
          <w:tcPr>
            <w:tcW w:w="236" w:type="dxa"/>
            <w:vAlign w:val="center"/>
          </w:tcPr>
          <w:p w14:paraId="6249100D" w14:textId="77777777" w:rsidR="00985914" w:rsidRPr="00280D62" w:rsidRDefault="00985914" w:rsidP="00D6463F">
            <w:pPr>
              <w:jc w:val="center"/>
              <w:rPr>
                <w:b/>
                <w:bCs/>
                <w:sz w:val="28"/>
              </w:rPr>
            </w:pPr>
          </w:p>
        </w:tc>
        <w:tc>
          <w:tcPr>
            <w:tcW w:w="6892" w:type="dxa"/>
            <w:gridSpan w:val="2"/>
            <w:vAlign w:val="center"/>
          </w:tcPr>
          <w:p w14:paraId="27F9AC13" w14:textId="77777777" w:rsidR="00985914" w:rsidRPr="00280D62" w:rsidRDefault="00985914" w:rsidP="008D73C7">
            <w:pPr>
              <w:jc w:val="center"/>
              <w:rPr>
                <w:b/>
                <w:bCs/>
                <w:sz w:val="28"/>
              </w:rPr>
            </w:pPr>
          </w:p>
        </w:tc>
      </w:tr>
      <w:tr w:rsidR="00985914" w:rsidRPr="00280D62" w14:paraId="3267484D" w14:textId="77777777">
        <w:tc>
          <w:tcPr>
            <w:tcW w:w="2448" w:type="dxa"/>
            <w:vAlign w:val="center"/>
          </w:tcPr>
          <w:p w14:paraId="4BC6694E" w14:textId="77777777" w:rsidR="00985914" w:rsidRPr="00280D62" w:rsidRDefault="00985914" w:rsidP="008D73C7">
            <w:pPr>
              <w:jc w:val="center"/>
              <w:rPr>
                <w:b/>
                <w:bCs/>
                <w:sz w:val="40"/>
                <w:szCs w:val="40"/>
              </w:rPr>
            </w:pPr>
            <w:r w:rsidRPr="00280D62">
              <w:rPr>
                <w:b/>
                <w:bCs/>
                <w:sz w:val="40"/>
                <w:szCs w:val="40"/>
              </w:rPr>
              <w:t>TITLE</w:t>
            </w:r>
          </w:p>
        </w:tc>
        <w:tc>
          <w:tcPr>
            <w:tcW w:w="236" w:type="dxa"/>
            <w:vAlign w:val="center"/>
          </w:tcPr>
          <w:p w14:paraId="15C2A463" w14:textId="77777777" w:rsidR="00985914" w:rsidRPr="00280D62" w:rsidRDefault="00985914" w:rsidP="00D6463F">
            <w:pPr>
              <w:jc w:val="center"/>
              <w:rPr>
                <w:b/>
                <w:bCs/>
                <w:sz w:val="28"/>
              </w:rPr>
            </w:pPr>
            <w:r w:rsidRPr="00280D62">
              <w:rPr>
                <w:b/>
                <w:bCs/>
                <w:sz w:val="28"/>
              </w:rPr>
              <w:t>:</w:t>
            </w:r>
          </w:p>
        </w:tc>
        <w:tc>
          <w:tcPr>
            <w:tcW w:w="6892" w:type="dxa"/>
            <w:gridSpan w:val="2"/>
            <w:vAlign w:val="center"/>
          </w:tcPr>
          <w:p w14:paraId="38192A9D" w14:textId="0251ECC6" w:rsidR="008D62E6" w:rsidRDefault="008E4D02" w:rsidP="008D62E6">
            <w:pPr>
              <w:jc w:val="center"/>
              <w:rPr>
                <w:b/>
                <w:bCs/>
                <w:sz w:val="40"/>
                <w:szCs w:val="40"/>
              </w:rPr>
            </w:pPr>
            <w:r w:rsidRPr="008E4D02">
              <w:rPr>
                <w:b/>
                <w:bCs/>
                <w:sz w:val="40"/>
                <w:szCs w:val="40"/>
                <w:u w:val="single"/>
              </w:rPr>
              <w:t>Construct</w:t>
            </w:r>
            <w:r>
              <w:rPr>
                <w:b/>
                <w:bCs/>
                <w:sz w:val="40"/>
                <w:szCs w:val="40"/>
              </w:rPr>
              <w:t xml:space="preserve"> Network topology and </w:t>
            </w:r>
            <w:r w:rsidRPr="008E4D02">
              <w:rPr>
                <w:b/>
                <w:bCs/>
                <w:sz w:val="40"/>
                <w:szCs w:val="40"/>
                <w:u w:val="single"/>
              </w:rPr>
              <w:t>Set Up</w:t>
            </w:r>
            <w:r w:rsidR="008D62E6" w:rsidRPr="008D62E6">
              <w:rPr>
                <w:b/>
                <w:bCs/>
                <w:sz w:val="40"/>
                <w:szCs w:val="40"/>
              </w:rPr>
              <w:t xml:space="preserve"> LAN TCP/IP settings and connect two PC’s</w:t>
            </w:r>
            <w:r>
              <w:rPr>
                <w:b/>
                <w:bCs/>
                <w:sz w:val="40"/>
                <w:szCs w:val="40"/>
              </w:rPr>
              <w:t xml:space="preserve"> for file sharing via network</w:t>
            </w:r>
            <w:r w:rsidR="008D62E6" w:rsidRPr="008D62E6">
              <w:rPr>
                <w:b/>
                <w:bCs/>
                <w:sz w:val="40"/>
                <w:szCs w:val="40"/>
              </w:rPr>
              <w:t xml:space="preserve"> cable.</w:t>
            </w:r>
          </w:p>
          <w:p w14:paraId="30925A9F" w14:textId="5BAEABE1" w:rsidR="00CD5FF7" w:rsidRDefault="00CD5FF7" w:rsidP="00CD5FF7">
            <w:pPr>
              <w:jc w:val="center"/>
              <w:rPr>
                <w:b/>
                <w:bCs/>
                <w:sz w:val="40"/>
                <w:szCs w:val="40"/>
              </w:rPr>
            </w:pPr>
            <w:r>
              <w:rPr>
                <w:b/>
                <w:bCs/>
                <w:sz w:val="40"/>
                <w:szCs w:val="40"/>
              </w:rPr>
              <w:t>[CLO-2, PLO-5]</w:t>
            </w:r>
          </w:p>
          <w:p w14:paraId="0AF91114" w14:textId="77777777" w:rsidR="00CD5FF7" w:rsidRPr="008D62E6" w:rsidRDefault="00CD5FF7" w:rsidP="008D62E6">
            <w:pPr>
              <w:jc w:val="center"/>
              <w:rPr>
                <w:b/>
                <w:bCs/>
                <w:sz w:val="40"/>
                <w:szCs w:val="40"/>
              </w:rPr>
            </w:pPr>
          </w:p>
          <w:p w14:paraId="7EFFB247" w14:textId="3380992B" w:rsidR="00944D1F" w:rsidRPr="00280D62" w:rsidRDefault="00944D1F" w:rsidP="00CD5FF7">
            <w:pPr>
              <w:rPr>
                <w:b/>
                <w:bCs/>
                <w:sz w:val="40"/>
                <w:szCs w:val="40"/>
              </w:rPr>
            </w:pPr>
          </w:p>
        </w:tc>
      </w:tr>
      <w:tr w:rsidR="00985914" w:rsidRPr="00280D62" w14:paraId="7F010D50" w14:textId="77777777">
        <w:trPr>
          <w:trHeight w:val="1334"/>
        </w:trPr>
        <w:tc>
          <w:tcPr>
            <w:tcW w:w="2448" w:type="dxa"/>
            <w:vAlign w:val="center"/>
          </w:tcPr>
          <w:p w14:paraId="3F4D8B36" w14:textId="77777777" w:rsidR="00985914" w:rsidRPr="00280D62" w:rsidRDefault="00985914" w:rsidP="008D73C7">
            <w:pPr>
              <w:jc w:val="center"/>
              <w:rPr>
                <w:b/>
                <w:bCs/>
                <w:sz w:val="26"/>
              </w:rPr>
            </w:pPr>
          </w:p>
          <w:p w14:paraId="1CE27D45" w14:textId="77777777" w:rsidR="00985914" w:rsidRPr="00280D62" w:rsidRDefault="00985914" w:rsidP="008D73C7">
            <w:pPr>
              <w:jc w:val="center"/>
              <w:rPr>
                <w:b/>
                <w:bCs/>
                <w:sz w:val="26"/>
              </w:rPr>
            </w:pPr>
          </w:p>
          <w:p w14:paraId="37EC9410" w14:textId="77777777" w:rsidR="00985914" w:rsidRPr="00280D62" w:rsidRDefault="00985914" w:rsidP="008D73C7">
            <w:pPr>
              <w:jc w:val="center"/>
              <w:rPr>
                <w:b/>
                <w:bCs/>
                <w:sz w:val="26"/>
              </w:rPr>
            </w:pPr>
          </w:p>
        </w:tc>
        <w:tc>
          <w:tcPr>
            <w:tcW w:w="236" w:type="dxa"/>
            <w:vAlign w:val="center"/>
          </w:tcPr>
          <w:p w14:paraId="09F8F50B" w14:textId="77777777" w:rsidR="00985914" w:rsidRPr="00280D62" w:rsidRDefault="00985914" w:rsidP="00D6463F">
            <w:pPr>
              <w:jc w:val="center"/>
              <w:rPr>
                <w:b/>
                <w:bCs/>
                <w:sz w:val="28"/>
              </w:rPr>
            </w:pPr>
          </w:p>
        </w:tc>
        <w:tc>
          <w:tcPr>
            <w:tcW w:w="6892" w:type="dxa"/>
            <w:gridSpan w:val="2"/>
            <w:vAlign w:val="center"/>
          </w:tcPr>
          <w:p w14:paraId="2EDD688F" w14:textId="77777777" w:rsidR="00985914" w:rsidRPr="00280D62" w:rsidRDefault="00985914" w:rsidP="008D73C7">
            <w:pPr>
              <w:jc w:val="center"/>
              <w:rPr>
                <w:b/>
                <w:bCs/>
                <w:sz w:val="28"/>
              </w:rPr>
            </w:pPr>
          </w:p>
        </w:tc>
      </w:tr>
      <w:tr w:rsidR="00985914" w:rsidRPr="00280D62" w14:paraId="1F571F54" w14:textId="77777777">
        <w:tc>
          <w:tcPr>
            <w:tcW w:w="2448" w:type="dxa"/>
            <w:vAlign w:val="center"/>
          </w:tcPr>
          <w:p w14:paraId="6668AE52" w14:textId="77777777" w:rsidR="00985914" w:rsidRPr="00280D62" w:rsidRDefault="00985914" w:rsidP="008D73C7">
            <w:pPr>
              <w:jc w:val="center"/>
              <w:rPr>
                <w:b/>
                <w:bCs/>
                <w:sz w:val="28"/>
              </w:rPr>
            </w:pPr>
            <w:r w:rsidRPr="00280D62">
              <w:rPr>
                <w:b/>
                <w:bCs/>
                <w:sz w:val="28"/>
              </w:rPr>
              <w:t>DATE OF EXPERIMENT</w:t>
            </w:r>
          </w:p>
        </w:tc>
        <w:tc>
          <w:tcPr>
            <w:tcW w:w="236" w:type="dxa"/>
            <w:vAlign w:val="center"/>
          </w:tcPr>
          <w:p w14:paraId="58F46E28" w14:textId="77777777" w:rsidR="00985914" w:rsidRPr="00280D62" w:rsidRDefault="00985914" w:rsidP="00D6463F">
            <w:pPr>
              <w:jc w:val="center"/>
              <w:rPr>
                <w:b/>
                <w:bCs/>
                <w:sz w:val="28"/>
              </w:rPr>
            </w:pPr>
            <w:r w:rsidRPr="00280D62">
              <w:rPr>
                <w:b/>
                <w:bCs/>
                <w:sz w:val="28"/>
              </w:rPr>
              <w:t>:</w:t>
            </w:r>
          </w:p>
        </w:tc>
        <w:tc>
          <w:tcPr>
            <w:tcW w:w="6892" w:type="dxa"/>
            <w:gridSpan w:val="2"/>
            <w:vAlign w:val="center"/>
          </w:tcPr>
          <w:p w14:paraId="3432E3BA" w14:textId="644E8806" w:rsidR="00985914" w:rsidRPr="00280D62" w:rsidRDefault="00CE40BC" w:rsidP="00A30EC2">
            <w:pPr>
              <w:jc w:val="center"/>
              <w:rPr>
                <w:b/>
                <w:bCs/>
                <w:sz w:val="28"/>
                <w:szCs w:val="28"/>
              </w:rPr>
            </w:pPr>
            <w:r>
              <w:rPr>
                <w:b/>
                <w:bCs/>
                <w:sz w:val="28"/>
                <w:szCs w:val="28"/>
              </w:rPr>
              <w:t>21/02/23</w:t>
            </w:r>
          </w:p>
        </w:tc>
      </w:tr>
      <w:tr w:rsidR="00985914" w:rsidRPr="00280D62" w14:paraId="6C31B56E" w14:textId="77777777">
        <w:trPr>
          <w:trHeight w:val="974"/>
        </w:trPr>
        <w:tc>
          <w:tcPr>
            <w:tcW w:w="2448" w:type="dxa"/>
            <w:vAlign w:val="center"/>
          </w:tcPr>
          <w:p w14:paraId="6C599B4D" w14:textId="77777777" w:rsidR="00985914" w:rsidRPr="00280D62" w:rsidRDefault="00985914" w:rsidP="008D73C7">
            <w:pPr>
              <w:jc w:val="center"/>
              <w:rPr>
                <w:b/>
                <w:bCs/>
                <w:sz w:val="26"/>
              </w:rPr>
            </w:pPr>
          </w:p>
          <w:p w14:paraId="44A7C53E" w14:textId="77777777" w:rsidR="00985914" w:rsidRPr="00280D62" w:rsidRDefault="00985914" w:rsidP="008D73C7">
            <w:pPr>
              <w:jc w:val="center"/>
              <w:rPr>
                <w:b/>
                <w:bCs/>
                <w:sz w:val="26"/>
              </w:rPr>
            </w:pPr>
          </w:p>
        </w:tc>
        <w:tc>
          <w:tcPr>
            <w:tcW w:w="236" w:type="dxa"/>
            <w:vAlign w:val="center"/>
          </w:tcPr>
          <w:p w14:paraId="7346C77E" w14:textId="77777777" w:rsidR="00985914" w:rsidRPr="00280D62" w:rsidRDefault="00985914" w:rsidP="00D6463F">
            <w:pPr>
              <w:jc w:val="center"/>
              <w:rPr>
                <w:b/>
                <w:bCs/>
                <w:sz w:val="28"/>
              </w:rPr>
            </w:pPr>
          </w:p>
        </w:tc>
        <w:tc>
          <w:tcPr>
            <w:tcW w:w="6892" w:type="dxa"/>
            <w:gridSpan w:val="2"/>
            <w:vAlign w:val="center"/>
          </w:tcPr>
          <w:p w14:paraId="7D602328" w14:textId="77777777" w:rsidR="00985914" w:rsidRPr="00280D62" w:rsidRDefault="00985914" w:rsidP="008D73C7">
            <w:pPr>
              <w:jc w:val="center"/>
              <w:rPr>
                <w:b/>
                <w:bCs/>
                <w:sz w:val="28"/>
              </w:rPr>
            </w:pPr>
          </w:p>
        </w:tc>
      </w:tr>
      <w:tr w:rsidR="00985914" w:rsidRPr="00280D62" w14:paraId="0197ADCE" w14:textId="77777777">
        <w:trPr>
          <w:trHeight w:val="713"/>
        </w:trPr>
        <w:tc>
          <w:tcPr>
            <w:tcW w:w="2448" w:type="dxa"/>
            <w:vAlign w:val="center"/>
          </w:tcPr>
          <w:p w14:paraId="4A0A3F90" w14:textId="77777777" w:rsidR="00985914" w:rsidRPr="00280D62" w:rsidRDefault="00B81C6B" w:rsidP="008D73C7">
            <w:pPr>
              <w:jc w:val="center"/>
              <w:rPr>
                <w:b/>
                <w:bCs/>
                <w:sz w:val="28"/>
              </w:rPr>
            </w:pPr>
            <w:r w:rsidRPr="00280D62">
              <w:rPr>
                <w:b/>
                <w:bCs/>
                <w:sz w:val="28"/>
              </w:rPr>
              <w:t>Lab Number</w:t>
            </w:r>
          </w:p>
        </w:tc>
        <w:tc>
          <w:tcPr>
            <w:tcW w:w="236" w:type="dxa"/>
            <w:vAlign w:val="center"/>
          </w:tcPr>
          <w:p w14:paraId="063541DF" w14:textId="77777777" w:rsidR="00985914" w:rsidRPr="00280D62" w:rsidRDefault="00985914" w:rsidP="00D6463F">
            <w:pPr>
              <w:jc w:val="center"/>
              <w:rPr>
                <w:b/>
                <w:bCs/>
                <w:sz w:val="28"/>
              </w:rPr>
            </w:pPr>
            <w:r w:rsidRPr="00280D62">
              <w:rPr>
                <w:b/>
                <w:bCs/>
                <w:sz w:val="28"/>
              </w:rPr>
              <w:t>:</w:t>
            </w:r>
          </w:p>
        </w:tc>
        <w:tc>
          <w:tcPr>
            <w:tcW w:w="6892" w:type="dxa"/>
            <w:gridSpan w:val="2"/>
            <w:vAlign w:val="center"/>
          </w:tcPr>
          <w:p w14:paraId="442CB139" w14:textId="77777777" w:rsidR="00985914" w:rsidRPr="00280D62" w:rsidRDefault="001A5483" w:rsidP="008C7092">
            <w:pPr>
              <w:pStyle w:val="Heading1"/>
              <w:jc w:val="center"/>
              <w:rPr>
                <w:b/>
                <w:bCs/>
                <w:sz w:val="32"/>
                <w:szCs w:val="32"/>
              </w:rPr>
            </w:pPr>
            <w:r>
              <w:rPr>
                <w:b/>
                <w:bCs/>
                <w:sz w:val="32"/>
                <w:szCs w:val="32"/>
              </w:rPr>
              <w:t>0</w:t>
            </w:r>
            <w:r w:rsidR="001C069D">
              <w:rPr>
                <w:b/>
                <w:bCs/>
                <w:sz w:val="32"/>
                <w:szCs w:val="32"/>
              </w:rPr>
              <w:t>2</w:t>
            </w:r>
          </w:p>
        </w:tc>
      </w:tr>
      <w:tr w:rsidR="00985914" w:rsidRPr="00280D62" w14:paraId="436AC1A8" w14:textId="77777777">
        <w:trPr>
          <w:trHeight w:val="731"/>
        </w:trPr>
        <w:tc>
          <w:tcPr>
            <w:tcW w:w="2448" w:type="dxa"/>
            <w:vAlign w:val="center"/>
          </w:tcPr>
          <w:p w14:paraId="32F36000" w14:textId="77777777" w:rsidR="00985914" w:rsidRPr="00280D62" w:rsidRDefault="00985914" w:rsidP="008D73C7">
            <w:pPr>
              <w:jc w:val="center"/>
              <w:rPr>
                <w:b/>
                <w:bCs/>
                <w:sz w:val="26"/>
              </w:rPr>
            </w:pPr>
          </w:p>
        </w:tc>
        <w:tc>
          <w:tcPr>
            <w:tcW w:w="236" w:type="dxa"/>
            <w:vAlign w:val="center"/>
          </w:tcPr>
          <w:p w14:paraId="3DB6A144" w14:textId="77777777" w:rsidR="00985914" w:rsidRPr="00280D62" w:rsidRDefault="00985914" w:rsidP="00D6463F">
            <w:pPr>
              <w:jc w:val="center"/>
              <w:rPr>
                <w:b/>
                <w:bCs/>
                <w:sz w:val="28"/>
              </w:rPr>
            </w:pPr>
          </w:p>
        </w:tc>
        <w:tc>
          <w:tcPr>
            <w:tcW w:w="6892" w:type="dxa"/>
            <w:gridSpan w:val="2"/>
            <w:vAlign w:val="center"/>
          </w:tcPr>
          <w:p w14:paraId="225574B3" w14:textId="77777777" w:rsidR="00985914" w:rsidRPr="00280D62" w:rsidRDefault="00985914" w:rsidP="008D73C7">
            <w:pPr>
              <w:pStyle w:val="Heading1"/>
              <w:jc w:val="center"/>
              <w:rPr>
                <w:b/>
                <w:bCs/>
              </w:rPr>
            </w:pPr>
          </w:p>
        </w:tc>
      </w:tr>
      <w:tr w:rsidR="00985914" w:rsidRPr="00280D62" w14:paraId="3DCD1DC7" w14:textId="77777777">
        <w:trPr>
          <w:cantSplit/>
          <w:trHeight w:val="578"/>
        </w:trPr>
        <w:tc>
          <w:tcPr>
            <w:tcW w:w="2448" w:type="dxa"/>
            <w:vAlign w:val="center"/>
          </w:tcPr>
          <w:p w14:paraId="71942092" w14:textId="77777777" w:rsidR="00985914" w:rsidRPr="00280D62" w:rsidRDefault="00985914" w:rsidP="008D73C7">
            <w:pPr>
              <w:jc w:val="center"/>
              <w:rPr>
                <w:b/>
                <w:bCs/>
                <w:sz w:val="28"/>
              </w:rPr>
            </w:pPr>
          </w:p>
        </w:tc>
        <w:tc>
          <w:tcPr>
            <w:tcW w:w="236" w:type="dxa"/>
            <w:vAlign w:val="center"/>
          </w:tcPr>
          <w:p w14:paraId="5AB2795F" w14:textId="77777777" w:rsidR="00985914" w:rsidRPr="00280D62" w:rsidRDefault="00985914" w:rsidP="00D6463F">
            <w:pPr>
              <w:jc w:val="center"/>
              <w:rPr>
                <w:b/>
                <w:bCs/>
                <w:sz w:val="28"/>
              </w:rPr>
            </w:pPr>
          </w:p>
        </w:tc>
        <w:tc>
          <w:tcPr>
            <w:tcW w:w="6892" w:type="dxa"/>
            <w:gridSpan w:val="2"/>
            <w:vAlign w:val="center"/>
          </w:tcPr>
          <w:p w14:paraId="0BE726EE" w14:textId="77777777" w:rsidR="00985914" w:rsidRPr="00280D62" w:rsidRDefault="00985914" w:rsidP="008D73C7">
            <w:pPr>
              <w:jc w:val="center"/>
              <w:rPr>
                <w:b/>
                <w:bCs/>
                <w:sz w:val="28"/>
              </w:rPr>
            </w:pPr>
          </w:p>
        </w:tc>
      </w:tr>
      <w:tr w:rsidR="008C2D64" w:rsidRPr="00280D62" w14:paraId="325D1CA7" w14:textId="77777777">
        <w:trPr>
          <w:trHeight w:val="794"/>
        </w:trPr>
        <w:tc>
          <w:tcPr>
            <w:tcW w:w="2448" w:type="dxa"/>
            <w:vAlign w:val="center"/>
          </w:tcPr>
          <w:p w14:paraId="00FC204E" w14:textId="77777777" w:rsidR="008C2D64" w:rsidRPr="00280D62" w:rsidRDefault="008C2D64" w:rsidP="008D73C7">
            <w:pPr>
              <w:jc w:val="center"/>
              <w:rPr>
                <w:b/>
                <w:bCs/>
                <w:sz w:val="16"/>
              </w:rPr>
            </w:pPr>
          </w:p>
          <w:p w14:paraId="63700EF9" w14:textId="77777777" w:rsidR="008C2D64" w:rsidRPr="00280D62" w:rsidRDefault="002535DF" w:rsidP="002535DF">
            <w:pPr>
              <w:jc w:val="center"/>
              <w:rPr>
                <w:b/>
                <w:bCs/>
                <w:sz w:val="26"/>
              </w:rPr>
            </w:pPr>
            <w:r w:rsidRPr="00280D62">
              <w:rPr>
                <w:b/>
                <w:bCs/>
                <w:sz w:val="28"/>
              </w:rPr>
              <w:t>NAME</w:t>
            </w:r>
          </w:p>
        </w:tc>
        <w:tc>
          <w:tcPr>
            <w:tcW w:w="236" w:type="dxa"/>
            <w:vAlign w:val="center"/>
          </w:tcPr>
          <w:p w14:paraId="5CFB60F7" w14:textId="77777777" w:rsidR="008C2D64" w:rsidRPr="00280D62" w:rsidRDefault="002535DF" w:rsidP="00D6463F">
            <w:pPr>
              <w:jc w:val="center"/>
              <w:rPr>
                <w:b/>
                <w:bCs/>
                <w:sz w:val="28"/>
              </w:rPr>
            </w:pPr>
            <w:r w:rsidRPr="00280D62">
              <w:rPr>
                <w:b/>
                <w:bCs/>
                <w:sz w:val="28"/>
              </w:rPr>
              <w:t>:</w:t>
            </w:r>
          </w:p>
        </w:tc>
        <w:tc>
          <w:tcPr>
            <w:tcW w:w="304" w:type="dxa"/>
            <w:vAlign w:val="center"/>
          </w:tcPr>
          <w:p w14:paraId="32C3C85C" w14:textId="77777777" w:rsidR="008C2D64" w:rsidRPr="00280D62" w:rsidRDefault="008C2D64" w:rsidP="008D73C7">
            <w:pPr>
              <w:jc w:val="center"/>
              <w:rPr>
                <w:b/>
                <w:bCs/>
                <w:sz w:val="28"/>
              </w:rPr>
            </w:pPr>
          </w:p>
        </w:tc>
        <w:tc>
          <w:tcPr>
            <w:tcW w:w="6588" w:type="dxa"/>
            <w:vAlign w:val="center"/>
          </w:tcPr>
          <w:p w14:paraId="1BEA4917" w14:textId="072F75C3" w:rsidR="008C2D64" w:rsidRPr="00CE40BC" w:rsidRDefault="00CE40BC" w:rsidP="008D73C7">
            <w:pPr>
              <w:jc w:val="center"/>
              <w:rPr>
                <w:b/>
                <w:bCs/>
                <w:sz w:val="28"/>
                <w:szCs w:val="28"/>
              </w:rPr>
            </w:pPr>
            <w:r w:rsidRPr="00CE40BC">
              <w:rPr>
                <w:b/>
                <w:bCs/>
                <w:sz w:val="28"/>
                <w:szCs w:val="28"/>
              </w:rPr>
              <w:t>EISHA BAIG</w:t>
            </w:r>
          </w:p>
          <w:p w14:paraId="0602BEC4" w14:textId="77777777" w:rsidR="008C2D64" w:rsidRPr="00280D62" w:rsidRDefault="008C2D64" w:rsidP="008D73C7">
            <w:pPr>
              <w:ind w:left="-468"/>
              <w:jc w:val="center"/>
              <w:rPr>
                <w:b/>
                <w:bCs/>
                <w:sz w:val="26"/>
              </w:rPr>
            </w:pPr>
            <w:r w:rsidRPr="00280D62">
              <w:rPr>
                <w:b/>
                <w:bCs/>
                <w:sz w:val="28"/>
              </w:rPr>
              <w:t>___________________</w:t>
            </w:r>
          </w:p>
        </w:tc>
      </w:tr>
      <w:tr w:rsidR="002535DF" w:rsidRPr="00280D62" w14:paraId="4D1B7022" w14:textId="77777777">
        <w:trPr>
          <w:cantSplit/>
          <w:trHeight w:val="830"/>
        </w:trPr>
        <w:tc>
          <w:tcPr>
            <w:tcW w:w="2448" w:type="dxa"/>
            <w:vAlign w:val="center"/>
          </w:tcPr>
          <w:p w14:paraId="3920F607" w14:textId="77777777" w:rsidR="002535DF" w:rsidRPr="00280D62" w:rsidRDefault="002535DF" w:rsidP="005E6597">
            <w:pPr>
              <w:jc w:val="center"/>
              <w:rPr>
                <w:b/>
                <w:bCs/>
                <w:sz w:val="16"/>
              </w:rPr>
            </w:pPr>
          </w:p>
          <w:p w14:paraId="408B4FB2" w14:textId="77777777" w:rsidR="002535DF" w:rsidRPr="00280D62" w:rsidRDefault="002535DF" w:rsidP="005E6597">
            <w:pPr>
              <w:jc w:val="center"/>
              <w:rPr>
                <w:b/>
                <w:bCs/>
                <w:sz w:val="26"/>
              </w:rPr>
            </w:pPr>
            <w:r w:rsidRPr="00280D62">
              <w:rPr>
                <w:b/>
                <w:bCs/>
                <w:sz w:val="28"/>
              </w:rPr>
              <w:t>ROLL NO</w:t>
            </w:r>
          </w:p>
        </w:tc>
        <w:tc>
          <w:tcPr>
            <w:tcW w:w="236" w:type="dxa"/>
            <w:vAlign w:val="center"/>
          </w:tcPr>
          <w:p w14:paraId="3B7D41BF" w14:textId="77777777" w:rsidR="002535DF" w:rsidRPr="00280D62" w:rsidRDefault="002535DF" w:rsidP="005E6597">
            <w:pPr>
              <w:jc w:val="center"/>
              <w:rPr>
                <w:b/>
                <w:bCs/>
                <w:sz w:val="28"/>
              </w:rPr>
            </w:pPr>
            <w:r w:rsidRPr="00280D62">
              <w:rPr>
                <w:b/>
                <w:bCs/>
                <w:sz w:val="28"/>
              </w:rPr>
              <w:t>:</w:t>
            </w:r>
          </w:p>
        </w:tc>
        <w:tc>
          <w:tcPr>
            <w:tcW w:w="6892" w:type="dxa"/>
            <w:gridSpan w:val="2"/>
            <w:vAlign w:val="center"/>
          </w:tcPr>
          <w:p w14:paraId="4F500D4F" w14:textId="4FB5C161" w:rsidR="002535DF" w:rsidRPr="00280D62" w:rsidRDefault="002535DF" w:rsidP="005E6597">
            <w:pPr>
              <w:jc w:val="center"/>
              <w:rPr>
                <w:b/>
                <w:bCs/>
                <w:sz w:val="28"/>
              </w:rPr>
            </w:pPr>
            <w:r w:rsidRPr="00280D62">
              <w:rPr>
                <w:b/>
                <w:bCs/>
                <w:sz w:val="28"/>
              </w:rPr>
              <w:t>_____________</w:t>
            </w:r>
            <w:r w:rsidR="00CE40BC">
              <w:rPr>
                <w:b/>
                <w:bCs/>
                <w:sz w:val="28"/>
              </w:rPr>
              <w:t>200901015</w:t>
            </w:r>
            <w:r w:rsidRPr="00280D62">
              <w:rPr>
                <w:b/>
                <w:bCs/>
                <w:sz w:val="28"/>
              </w:rPr>
              <w:t>______</w:t>
            </w:r>
          </w:p>
        </w:tc>
      </w:tr>
    </w:tbl>
    <w:p w14:paraId="30A9996D" w14:textId="77777777" w:rsidR="002D5662" w:rsidRPr="00280D62" w:rsidRDefault="002D5662">
      <w:pPr>
        <w:pStyle w:val="Header"/>
        <w:tabs>
          <w:tab w:val="clear" w:pos="4320"/>
          <w:tab w:val="clear" w:pos="8640"/>
        </w:tabs>
      </w:pPr>
    </w:p>
    <w:p w14:paraId="756FB29A" w14:textId="77777777" w:rsidR="002D5662" w:rsidRPr="00280D62" w:rsidRDefault="002D5662">
      <w:pPr>
        <w:pStyle w:val="Header"/>
        <w:tabs>
          <w:tab w:val="clear" w:pos="4320"/>
          <w:tab w:val="clear" w:pos="8640"/>
        </w:tabs>
      </w:pPr>
    </w:p>
    <w:p w14:paraId="5923AD23" w14:textId="77777777" w:rsidR="002D5662" w:rsidRPr="00280D62" w:rsidRDefault="002D5662">
      <w:pPr>
        <w:pStyle w:val="Header"/>
        <w:tabs>
          <w:tab w:val="clear" w:pos="4320"/>
          <w:tab w:val="clear" w:pos="8640"/>
        </w:tabs>
      </w:pPr>
    </w:p>
    <w:p w14:paraId="48B606D5" w14:textId="77777777" w:rsidR="00F96E4E" w:rsidRPr="00280D62" w:rsidRDefault="00F96E4E">
      <w:pPr>
        <w:pStyle w:val="Header"/>
        <w:tabs>
          <w:tab w:val="clear" w:pos="4320"/>
          <w:tab w:val="clear" w:pos="8640"/>
        </w:tabs>
      </w:pPr>
    </w:p>
    <w:p w14:paraId="0A310188" w14:textId="77777777" w:rsidR="00BF7A0A" w:rsidRDefault="00BF7A0A">
      <w:pPr>
        <w:pStyle w:val="Header"/>
        <w:tabs>
          <w:tab w:val="clear" w:pos="4320"/>
          <w:tab w:val="clear" w:pos="8640"/>
        </w:tabs>
      </w:pPr>
    </w:p>
    <w:p w14:paraId="02BEA91F" w14:textId="06A8A43D" w:rsidR="000C046E" w:rsidRDefault="000C046E" w:rsidP="001A5483">
      <w:pPr>
        <w:spacing w:line="360" w:lineRule="auto"/>
        <w:contextualSpacing/>
        <w:jc w:val="both"/>
        <w:rPr>
          <w:b/>
          <w:sz w:val="28"/>
          <w:szCs w:val="28"/>
        </w:rPr>
      </w:pPr>
    </w:p>
    <w:p w14:paraId="4BA62AFA" w14:textId="676AB079" w:rsidR="006E26C8" w:rsidRDefault="00D13837" w:rsidP="001A5483">
      <w:pPr>
        <w:spacing w:line="360" w:lineRule="auto"/>
        <w:contextualSpacing/>
        <w:jc w:val="both"/>
        <w:rPr>
          <w:b/>
          <w:sz w:val="28"/>
          <w:szCs w:val="28"/>
        </w:rPr>
      </w:pPr>
      <w:r>
        <w:rPr>
          <w:b/>
          <w:sz w:val="28"/>
          <w:szCs w:val="28"/>
        </w:rPr>
        <w:lastRenderedPageBreak/>
        <w:t>Objective:</w:t>
      </w:r>
    </w:p>
    <w:p w14:paraId="40CBA637" w14:textId="77777777" w:rsidR="0065061F" w:rsidRPr="0065061F" w:rsidRDefault="0065061F" w:rsidP="0065061F">
      <w:pPr>
        <w:numPr>
          <w:ilvl w:val="0"/>
          <w:numId w:val="10"/>
        </w:numPr>
        <w:spacing w:line="360" w:lineRule="auto"/>
        <w:contextualSpacing/>
        <w:jc w:val="both"/>
        <w:rPr>
          <w:bCs/>
        </w:rPr>
      </w:pPr>
      <w:r w:rsidRPr="0065061F">
        <w:rPr>
          <w:bCs/>
        </w:rPr>
        <w:t>Establish a connection between two laptops/PCs</w:t>
      </w:r>
      <w:r w:rsidR="00D520F7">
        <w:rPr>
          <w:bCs/>
        </w:rPr>
        <w:t>.</w:t>
      </w:r>
    </w:p>
    <w:p w14:paraId="5FB46D50" w14:textId="77777777" w:rsidR="00D13837" w:rsidRPr="0065061F" w:rsidRDefault="0065061F" w:rsidP="0065061F">
      <w:pPr>
        <w:numPr>
          <w:ilvl w:val="0"/>
          <w:numId w:val="10"/>
        </w:numPr>
        <w:spacing w:line="360" w:lineRule="auto"/>
        <w:contextualSpacing/>
        <w:jc w:val="both"/>
        <w:rPr>
          <w:bCs/>
        </w:rPr>
      </w:pPr>
      <w:r w:rsidRPr="0065061F">
        <w:rPr>
          <w:bCs/>
        </w:rPr>
        <w:t>File Sharing between two laptops/PCs</w:t>
      </w:r>
      <w:r w:rsidR="00D520F7">
        <w:rPr>
          <w:bCs/>
        </w:rPr>
        <w:t>.</w:t>
      </w:r>
    </w:p>
    <w:p w14:paraId="27D26E08" w14:textId="77777777" w:rsidR="00D13837" w:rsidRDefault="00D13837" w:rsidP="001A5483">
      <w:pPr>
        <w:spacing w:line="360" w:lineRule="auto"/>
        <w:contextualSpacing/>
        <w:jc w:val="both"/>
        <w:rPr>
          <w:b/>
          <w:sz w:val="28"/>
          <w:szCs w:val="28"/>
        </w:rPr>
      </w:pPr>
      <w:r>
        <w:rPr>
          <w:b/>
          <w:sz w:val="28"/>
          <w:szCs w:val="28"/>
        </w:rPr>
        <w:t>Equipment:</w:t>
      </w:r>
    </w:p>
    <w:p w14:paraId="4ED3E5D3" w14:textId="77777777" w:rsidR="00D13837" w:rsidRDefault="0091504B" w:rsidP="00042EB0">
      <w:pPr>
        <w:numPr>
          <w:ilvl w:val="0"/>
          <w:numId w:val="14"/>
        </w:numPr>
        <w:spacing w:line="360" w:lineRule="auto"/>
        <w:contextualSpacing/>
        <w:jc w:val="both"/>
        <w:rPr>
          <w:bCs/>
        </w:rPr>
      </w:pPr>
      <w:r>
        <w:rPr>
          <w:bCs/>
        </w:rPr>
        <w:t xml:space="preserve">2 </w:t>
      </w:r>
      <w:r w:rsidR="0065061F">
        <w:rPr>
          <w:bCs/>
        </w:rPr>
        <w:t>Laptops</w:t>
      </w:r>
      <w:r>
        <w:rPr>
          <w:bCs/>
        </w:rPr>
        <w:t xml:space="preserve"> </w:t>
      </w:r>
      <w:r w:rsidR="0065061F">
        <w:rPr>
          <w:bCs/>
        </w:rPr>
        <w:t>/ PC’s</w:t>
      </w:r>
      <w:r w:rsidR="0040697A">
        <w:rPr>
          <w:bCs/>
        </w:rPr>
        <w:t>.</w:t>
      </w:r>
    </w:p>
    <w:p w14:paraId="32249CFB" w14:textId="77777777" w:rsidR="0040697A" w:rsidRPr="0065061F" w:rsidRDefault="0040697A" w:rsidP="00042EB0">
      <w:pPr>
        <w:numPr>
          <w:ilvl w:val="0"/>
          <w:numId w:val="14"/>
        </w:numPr>
        <w:spacing w:line="360" w:lineRule="auto"/>
        <w:contextualSpacing/>
        <w:jc w:val="both"/>
        <w:rPr>
          <w:bCs/>
        </w:rPr>
      </w:pPr>
      <w:r>
        <w:rPr>
          <w:bCs/>
        </w:rPr>
        <w:t>Lan Cable.</w:t>
      </w:r>
    </w:p>
    <w:p w14:paraId="41A70E0B" w14:textId="77777777" w:rsidR="00D13837" w:rsidRDefault="00D13837" w:rsidP="001A5483">
      <w:pPr>
        <w:spacing w:line="360" w:lineRule="auto"/>
        <w:contextualSpacing/>
        <w:jc w:val="both"/>
        <w:rPr>
          <w:b/>
          <w:sz w:val="28"/>
          <w:szCs w:val="28"/>
        </w:rPr>
      </w:pPr>
      <w:r>
        <w:rPr>
          <w:b/>
          <w:sz w:val="28"/>
          <w:szCs w:val="28"/>
        </w:rPr>
        <w:t>Procedure:</w:t>
      </w:r>
    </w:p>
    <w:p w14:paraId="40D29310" w14:textId="77777777" w:rsidR="00D13837" w:rsidRDefault="00427690" w:rsidP="00427690">
      <w:pPr>
        <w:numPr>
          <w:ilvl w:val="0"/>
          <w:numId w:val="11"/>
        </w:numPr>
        <w:spacing w:line="360" w:lineRule="auto"/>
        <w:contextualSpacing/>
        <w:jc w:val="both"/>
        <w:rPr>
          <w:bCs/>
        </w:rPr>
      </w:pPr>
      <w:r w:rsidRPr="00427690">
        <w:rPr>
          <w:bCs/>
        </w:rPr>
        <w:t xml:space="preserve">Go to “Control Panel </w:t>
      </w:r>
      <w:r>
        <w:rPr>
          <w:bCs/>
        </w:rPr>
        <w:t>=</w:t>
      </w:r>
      <w:r w:rsidRPr="00427690">
        <w:rPr>
          <w:bCs/>
        </w:rPr>
        <w:t xml:space="preserve">&gt; Network and Internet </w:t>
      </w:r>
      <w:r>
        <w:rPr>
          <w:bCs/>
        </w:rPr>
        <w:t>=</w:t>
      </w:r>
      <w:r w:rsidRPr="00427690">
        <w:rPr>
          <w:bCs/>
        </w:rPr>
        <w:t xml:space="preserve">&gt; Network and Sharing Center </w:t>
      </w:r>
      <w:r w:rsidR="00167C2F">
        <w:rPr>
          <w:bCs/>
        </w:rPr>
        <w:t>=</w:t>
      </w:r>
      <w:r w:rsidRPr="00427690">
        <w:rPr>
          <w:bCs/>
        </w:rPr>
        <w:t>&gt; Change Adapter Settings.”</w:t>
      </w:r>
    </w:p>
    <w:p w14:paraId="6960A932" w14:textId="77777777" w:rsidR="00427690" w:rsidRDefault="00427690" w:rsidP="00427690">
      <w:pPr>
        <w:numPr>
          <w:ilvl w:val="0"/>
          <w:numId w:val="11"/>
        </w:numPr>
        <w:spacing w:line="360" w:lineRule="auto"/>
        <w:contextualSpacing/>
        <w:jc w:val="both"/>
        <w:rPr>
          <w:bCs/>
        </w:rPr>
      </w:pPr>
      <w:r w:rsidRPr="00427690">
        <w:rPr>
          <w:bCs/>
        </w:rPr>
        <w:t>Click on “Change Adapter Settings.” This will reveal different connections. Select the appropriate connection for your LAN. Usually, but not necessarily, the connection will be called Ethernet and have the description network cable unplugged.</w:t>
      </w:r>
    </w:p>
    <w:p w14:paraId="3C47E1F1" w14:textId="3F69FD62" w:rsidR="00427690" w:rsidRDefault="00CE40BC" w:rsidP="00427690">
      <w:pPr>
        <w:spacing w:line="360" w:lineRule="auto"/>
        <w:ind w:left="720"/>
        <w:contextualSpacing/>
        <w:jc w:val="both"/>
      </w:pPr>
      <w:r>
        <w:rPr>
          <w:noProof/>
        </w:rPr>
        <w:drawing>
          <wp:inline distT="0" distB="0" distL="0" distR="0" wp14:anchorId="06786D28" wp14:editId="69676A68">
            <wp:extent cx="5478780" cy="108966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1089660"/>
                    </a:xfrm>
                    <a:prstGeom prst="rect">
                      <a:avLst/>
                    </a:prstGeom>
                    <a:noFill/>
                    <a:ln>
                      <a:noFill/>
                    </a:ln>
                  </pic:spPr>
                </pic:pic>
              </a:graphicData>
            </a:graphic>
          </wp:inline>
        </w:drawing>
      </w:r>
    </w:p>
    <w:p w14:paraId="2CB3C147" w14:textId="77777777" w:rsidR="00AA7EAF" w:rsidRDefault="00AA7EAF" w:rsidP="00AA7EAF">
      <w:pPr>
        <w:spacing w:line="360" w:lineRule="auto"/>
        <w:ind w:left="720"/>
        <w:contextualSpacing/>
        <w:jc w:val="both"/>
      </w:pPr>
      <w:r>
        <w:t>Right-click on the connection and select “Properties.” The local area’s connection properties window will appear.</w:t>
      </w:r>
    </w:p>
    <w:p w14:paraId="070A9BC2" w14:textId="77777777" w:rsidR="00427690" w:rsidRDefault="00AA7EAF" w:rsidP="00742606">
      <w:pPr>
        <w:numPr>
          <w:ilvl w:val="0"/>
          <w:numId w:val="11"/>
        </w:numPr>
        <w:spacing w:line="360" w:lineRule="auto"/>
        <w:contextualSpacing/>
        <w:jc w:val="both"/>
      </w:pPr>
      <w:r>
        <w:t>Under the network tab select</w:t>
      </w:r>
      <w:r w:rsidR="00742606">
        <w:t xml:space="preserve"> </w:t>
      </w:r>
      <w:r>
        <w:t>“Internet protocol version 4 (TCP/IPv4),” then click on “Properties.”</w:t>
      </w:r>
    </w:p>
    <w:p w14:paraId="3D062896" w14:textId="77777777" w:rsidR="00BF1456" w:rsidRDefault="00BF1456" w:rsidP="00BF1456">
      <w:pPr>
        <w:spacing w:line="360" w:lineRule="auto"/>
        <w:ind w:left="720"/>
        <w:contextualSpacing/>
        <w:jc w:val="both"/>
      </w:pPr>
      <w:r>
        <w:t>In the Properties windows set the</w:t>
      </w:r>
      <w:r w:rsidR="00742606">
        <w:t xml:space="preserve"> </w:t>
      </w:r>
      <w:r>
        <w:t>IP address and subnet masks of the</w:t>
      </w:r>
      <w:r w:rsidR="00742606">
        <w:t xml:space="preserve"> </w:t>
      </w:r>
      <w:r>
        <w:t>first computer to:</w:t>
      </w:r>
    </w:p>
    <w:p w14:paraId="304FC46E" w14:textId="77777777" w:rsidR="00BF1456" w:rsidRDefault="00BF1456" w:rsidP="00BF1456">
      <w:pPr>
        <w:numPr>
          <w:ilvl w:val="1"/>
          <w:numId w:val="13"/>
        </w:numPr>
        <w:spacing w:line="360" w:lineRule="auto"/>
        <w:contextualSpacing/>
        <w:jc w:val="both"/>
      </w:pPr>
      <w:r>
        <w:t>IP – 192.168.</w:t>
      </w:r>
      <w:r w:rsidR="0022704D">
        <w:t>3</w:t>
      </w:r>
      <w:r>
        <w:t>.1</w:t>
      </w:r>
    </w:p>
    <w:p w14:paraId="7F2F83CD" w14:textId="77777777" w:rsidR="006B72D5" w:rsidRDefault="00BF1456" w:rsidP="00BF1456">
      <w:pPr>
        <w:numPr>
          <w:ilvl w:val="1"/>
          <w:numId w:val="13"/>
        </w:numPr>
        <w:spacing w:line="360" w:lineRule="auto"/>
        <w:contextualSpacing/>
        <w:jc w:val="both"/>
      </w:pPr>
      <w:r>
        <w:t>Subnet Mask – 225.225.225.0</w:t>
      </w:r>
    </w:p>
    <w:p w14:paraId="5CE0597D" w14:textId="77777777" w:rsidR="00881886" w:rsidRPr="00427690" w:rsidRDefault="00881886" w:rsidP="00742606">
      <w:pPr>
        <w:spacing w:line="360" w:lineRule="auto"/>
        <w:ind w:firstLine="720"/>
        <w:contextualSpacing/>
        <w:jc w:val="both"/>
      </w:pPr>
      <w:r>
        <w:t xml:space="preserve">For a second PC, use </w:t>
      </w:r>
    </w:p>
    <w:p w14:paraId="25D600BB" w14:textId="77777777" w:rsidR="00881886" w:rsidRDefault="00881886" w:rsidP="00881886">
      <w:pPr>
        <w:numPr>
          <w:ilvl w:val="1"/>
          <w:numId w:val="13"/>
        </w:numPr>
        <w:spacing w:line="360" w:lineRule="auto"/>
        <w:contextualSpacing/>
        <w:jc w:val="both"/>
      </w:pPr>
      <w:r>
        <w:t>IP – 192.168.3.</w:t>
      </w:r>
      <w:r w:rsidR="0022704D">
        <w:t>2</w:t>
      </w:r>
    </w:p>
    <w:p w14:paraId="1DE6C420" w14:textId="77777777" w:rsidR="00881886" w:rsidRDefault="00881886" w:rsidP="00881886">
      <w:pPr>
        <w:numPr>
          <w:ilvl w:val="1"/>
          <w:numId w:val="13"/>
        </w:numPr>
        <w:spacing w:line="360" w:lineRule="auto"/>
        <w:contextualSpacing/>
        <w:jc w:val="both"/>
      </w:pPr>
      <w:r>
        <w:t>Subnet Mask – 225.225.225.0</w:t>
      </w:r>
    </w:p>
    <w:p w14:paraId="38FED053" w14:textId="6D56AA42" w:rsidR="007A715F" w:rsidRDefault="007A715F" w:rsidP="00742606">
      <w:pPr>
        <w:spacing w:line="360" w:lineRule="auto"/>
        <w:ind w:left="1440"/>
        <w:contextualSpacing/>
        <w:jc w:val="right"/>
        <w:rPr>
          <w:noProof/>
        </w:rPr>
      </w:pPr>
    </w:p>
    <w:p w14:paraId="30CE8A9B" w14:textId="7EA8340C" w:rsidR="00931072" w:rsidRDefault="00931072" w:rsidP="00742606">
      <w:pPr>
        <w:spacing w:line="360" w:lineRule="auto"/>
        <w:ind w:left="1440"/>
        <w:contextualSpacing/>
        <w:jc w:val="right"/>
        <w:rPr>
          <w:noProof/>
        </w:rPr>
      </w:pPr>
    </w:p>
    <w:p w14:paraId="2A87F47E" w14:textId="77777777" w:rsidR="00931072" w:rsidRDefault="00931072" w:rsidP="00742606">
      <w:pPr>
        <w:spacing w:line="360" w:lineRule="auto"/>
        <w:ind w:left="1440"/>
        <w:contextualSpacing/>
        <w:jc w:val="right"/>
        <w:rPr>
          <w:noProof/>
        </w:rPr>
      </w:pPr>
    </w:p>
    <w:p w14:paraId="228ACBAF" w14:textId="0DDB1645" w:rsidR="007A715F" w:rsidRDefault="00CE40BC" w:rsidP="007A715F">
      <w:pPr>
        <w:spacing w:line="360" w:lineRule="auto"/>
        <w:contextualSpacing/>
        <w:jc w:val="both"/>
        <w:rPr>
          <w:noProof/>
        </w:rPr>
      </w:pPr>
      <w:r>
        <w:rPr>
          <w:noProof/>
        </w:rPr>
        <w:lastRenderedPageBreak/>
        <w:drawing>
          <wp:anchor distT="0" distB="0" distL="114300" distR="114300" simplePos="0" relativeHeight="251656704" behindDoc="0" locked="0" layoutInCell="1" allowOverlap="0" wp14:anchorId="55004E01" wp14:editId="48A21A63">
            <wp:simplePos x="0" y="0"/>
            <wp:positionH relativeFrom="column">
              <wp:posOffset>-449580</wp:posOffset>
            </wp:positionH>
            <wp:positionV relativeFrom="paragraph">
              <wp:posOffset>8255</wp:posOffset>
            </wp:positionV>
            <wp:extent cx="3239135" cy="401129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135" cy="40112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07BD583B" wp14:editId="020D9F71">
            <wp:simplePos x="0" y="0"/>
            <wp:positionH relativeFrom="column">
              <wp:posOffset>2815590</wp:posOffset>
            </wp:positionH>
            <wp:positionV relativeFrom="paragraph">
              <wp:posOffset>22225</wp:posOffset>
            </wp:positionV>
            <wp:extent cx="3505835" cy="4052570"/>
            <wp:effectExtent l="0" t="0" r="0" b="0"/>
            <wp:wrapNone/>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835" cy="4052570"/>
                    </a:xfrm>
                    <a:prstGeom prst="rect">
                      <a:avLst/>
                    </a:prstGeom>
                    <a:noFill/>
                  </pic:spPr>
                </pic:pic>
              </a:graphicData>
            </a:graphic>
            <wp14:sizeRelH relativeFrom="page">
              <wp14:pctWidth>0</wp14:pctWidth>
            </wp14:sizeRelH>
            <wp14:sizeRelV relativeFrom="page">
              <wp14:pctHeight>0</wp14:pctHeight>
            </wp14:sizeRelV>
          </wp:anchor>
        </w:drawing>
      </w:r>
    </w:p>
    <w:p w14:paraId="41B4AFA6" w14:textId="77777777" w:rsidR="00742606" w:rsidRDefault="00742606" w:rsidP="007A715F">
      <w:pPr>
        <w:spacing w:line="360" w:lineRule="auto"/>
        <w:contextualSpacing/>
        <w:jc w:val="both"/>
        <w:rPr>
          <w:noProof/>
        </w:rPr>
      </w:pPr>
    </w:p>
    <w:p w14:paraId="4BC33A30" w14:textId="77777777" w:rsidR="00742606" w:rsidRDefault="00742606" w:rsidP="007A715F">
      <w:pPr>
        <w:spacing w:line="360" w:lineRule="auto"/>
        <w:contextualSpacing/>
        <w:jc w:val="both"/>
        <w:rPr>
          <w:noProof/>
        </w:rPr>
      </w:pPr>
    </w:p>
    <w:p w14:paraId="1B9C16D6" w14:textId="77777777" w:rsidR="00742606" w:rsidRDefault="00742606" w:rsidP="007A715F">
      <w:pPr>
        <w:spacing w:line="360" w:lineRule="auto"/>
        <w:contextualSpacing/>
        <w:jc w:val="both"/>
        <w:rPr>
          <w:noProof/>
        </w:rPr>
      </w:pPr>
    </w:p>
    <w:p w14:paraId="4E24C996" w14:textId="77777777" w:rsidR="00742606" w:rsidRDefault="00742606" w:rsidP="007A715F">
      <w:pPr>
        <w:spacing w:line="360" w:lineRule="auto"/>
        <w:contextualSpacing/>
        <w:jc w:val="both"/>
        <w:rPr>
          <w:noProof/>
        </w:rPr>
      </w:pPr>
    </w:p>
    <w:p w14:paraId="74566205" w14:textId="77777777" w:rsidR="00742606" w:rsidRDefault="00742606" w:rsidP="007A715F">
      <w:pPr>
        <w:spacing w:line="360" w:lineRule="auto"/>
        <w:contextualSpacing/>
        <w:jc w:val="both"/>
        <w:rPr>
          <w:noProof/>
        </w:rPr>
      </w:pPr>
    </w:p>
    <w:p w14:paraId="30FB548D" w14:textId="77777777" w:rsidR="00742606" w:rsidRDefault="00742606" w:rsidP="007A715F">
      <w:pPr>
        <w:spacing w:line="360" w:lineRule="auto"/>
        <w:contextualSpacing/>
        <w:jc w:val="both"/>
        <w:rPr>
          <w:noProof/>
        </w:rPr>
      </w:pPr>
    </w:p>
    <w:p w14:paraId="34E76D14" w14:textId="77777777" w:rsidR="00742606" w:rsidRDefault="00742606" w:rsidP="007A715F">
      <w:pPr>
        <w:spacing w:line="360" w:lineRule="auto"/>
        <w:contextualSpacing/>
        <w:jc w:val="both"/>
        <w:rPr>
          <w:noProof/>
        </w:rPr>
      </w:pPr>
    </w:p>
    <w:p w14:paraId="2D507986" w14:textId="77777777" w:rsidR="00742606" w:rsidRDefault="00742606" w:rsidP="007A715F">
      <w:pPr>
        <w:spacing w:line="360" w:lineRule="auto"/>
        <w:contextualSpacing/>
        <w:jc w:val="both"/>
        <w:rPr>
          <w:noProof/>
        </w:rPr>
      </w:pPr>
    </w:p>
    <w:p w14:paraId="0352DAAE" w14:textId="77777777" w:rsidR="00742606" w:rsidRDefault="00742606" w:rsidP="007A715F">
      <w:pPr>
        <w:spacing w:line="360" w:lineRule="auto"/>
        <w:contextualSpacing/>
        <w:jc w:val="both"/>
        <w:rPr>
          <w:noProof/>
        </w:rPr>
      </w:pPr>
    </w:p>
    <w:p w14:paraId="1C9C0640" w14:textId="77777777" w:rsidR="00742606" w:rsidRDefault="00742606" w:rsidP="007A715F">
      <w:pPr>
        <w:spacing w:line="360" w:lineRule="auto"/>
        <w:contextualSpacing/>
        <w:jc w:val="both"/>
        <w:rPr>
          <w:noProof/>
        </w:rPr>
      </w:pPr>
    </w:p>
    <w:p w14:paraId="28A89235" w14:textId="77777777" w:rsidR="00742606" w:rsidRDefault="00742606" w:rsidP="007A715F">
      <w:pPr>
        <w:spacing w:line="360" w:lineRule="auto"/>
        <w:contextualSpacing/>
        <w:jc w:val="both"/>
        <w:rPr>
          <w:noProof/>
        </w:rPr>
      </w:pPr>
    </w:p>
    <w:p w14:paraId="65FDB446" w14:textId="77777777" w:rsidR="00742606" w:rsidRDefault="00742606" w:rsidP="007A715F">
      <w:pPr>
        <w:spacing w:line="360" w:lineRule="auto"/>
        <w:contextualSpacing/>
        <w:jc w:val="both"/>
        <w:rPr>
          <w:noProof/>
        </w:rPr>
      </w:pPr>
    </w:p>
    <w:p w14:paraId="50F9C409" w14:textId="77777777" w:rsidR="00742606" w:rsidRDefault="00742606" w:rsidP="007A715F">
      <w:pPr>
        <w:spacing w:line="360" w:lineRule="auto"/>
        <w:contextualSpacing/>
        <w:jc w:val="both"/>
        <w:rPr>
          <w:noProof/>
        </w:rPr>
      </w:pPr>
    </w:p>
    <w:p w14:paraId="18E2689C" w14:textId="77777777" w:rsidR="00742606" w:rsidRDefault="00742606" w:rsidP="007A715F">
      <w:pPr>
        <w:spacing w:line="360" w:lineRule="auto"/>
        <w:contextualSpacing/>
        <w:jc w:val="both"/>
        <w:rPr>
          <w:noProof/>
        </w:rPr>
      </w:pPr>
    </w:p>
    <w:p w14:paraId="40D3EC42" w14:textId="77777777" w:rsidR="00742606" w:rsidRDefault="00742606" w:rsidP="007A715F">
      <w:pPr>
        <w:spacing w:line="360" w:lineRule="auto"/>
        <w:contextualSpacing/>
        <w:jc w:val="both"/>
        <w:rPr>
          <w:noProof/>
        </w:rPr>
      </w:pPr>
    </w:p>
    <w:p w14:paraId="1D1B73AD" w14:textId="77777777" w:rsidR="007A715F" w:rsidRDefault="00DE578E" w:rsidP="00742606">
      <w:pPr>
        <w:numPr>
          <w:ilvl w:val="0"/>
          <w:numId w:val="11"/>
        </w:numPr>
        <w:spacing w:line="360" w:lineRule="auto"/>
        <w:contextualSpacing/>
        <w:jc w:val="both"/>
      </w:pPr>
      <w:r w:rsidRPr="00DE578E">
        <w:t xml:space="preserve">The next step is to connect the crossover cable to the network ports of the two computers. Both ends of the network cable look the same, so it </w:t>
      </w:r>
      <w:del w:id="0" w:author="Usman Ali Afzal" w:date="2021-02-15T15:35:00Z">
        <w:r w:rsidRPr="00DE578E" w:rsidDel="00FD2BD4">
          <w:delText>doesn’t</w:delText>
        </w:r>
      </w:del>
      <w:ins w:id="1" w:author="Usman Ali Afzal" w:date="2021-02-15T15:35:00Z">
        <w:r w:rsidR="00FD2BD4" w:rsidRPr="00DE578E">
          <w:t>does not</w:t>
        </w:r>
      </w:ins>
      <w:r w:rsidRPr="00DE578E">
        <w:t xml:space="preserve"> matter which end you use first.</w:t>
      </w:r>
    </w:p>
    <w:p w14:paraId="41316334" w14:textId="77777777" w:rsidR="00633155" w:rsidRPr="00742606" w:rsidRDefault="00633155" w:rsidP="00633155">
      <w:pPr>
        <w:keepNext/>
        <w:numPr>
          <w:ilvl w:val="0"/>
          <w:numId w:val="11"/>
        </w:numPr>
        <w:rPr>
          <w:noProof/>
          <w:sz w:val="22"/>
          <w:szCs w:val="22"/>
        </w:rPr>
      </w:pPr>
      <w:r>
        <w:t xml:space="preserve">By doing the same steps on to the other computer and connecting them through connection wire both computers will appear on the network tab </w:t>
      </w:r>
      <w:r w:rsidR="003278E3">
        <w:t xml:space="preserve">after turning on the network discovery “ON” on both PC’s. </w:t>
      </w:r>
    </w:p>
    <w:p w14:paraId="1EB793F1" w14:textId="0438C9E2" w:rsidR="00742606" w:rsidRDefault="00CE40BC" w:rsidP="00742606">
      <w:pPr>
        <w:keepNext/>
        <w:ind w:left="720"/>
        <w:rPr>
          <w:noProof/>
          <w:sz w:val="22"/>
          <w:szCs w:val="22"/>
        </w:rPr>
      </w:pPr>
      <w:r>
        <w:rPr>
          <w:noProof/>
        </w:rPr>
        <w:drawing>
          <wp:inline distT="0" distB="0" distL="0" distR="0" wp14:anchorId="05EE7713" wp14:editId="57737ABF">
            <wp:extent cx="5486400" cy="10591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059180"/>
                    </a:xfrm>
                    <a:prstGeom prst="rect">
                      <a:avLst/>
                    </a:prstGeom>
                    <a:noFill/>
                    <a:ln>
                      <a:noFill/>
                    </a:ln>
                  </pic:spPr>
                </pic:pic>
              </a:graphicData>
            </a:graphic>
          </wp:inline>
        </w:drawing>
      </w:r>
    </w:p>
    <w:p w14:paraId="03B3340F" w14:textId="77777777" w:rsidR="0095646D" w:rsidRDefault="0095646D" w:rsidP="003273CF">
      <w:pPr>
        <w:spacing w:line="360" w:lineRule="auto"/>
        <w:ind w:left="720"/>
        <w:contextualSpacing/>
        <w:jc w:val="both"/>
      </w:pPr>
    </w:p>
    <w:p w14:paraId="0CE0DD13" w14:textId="77777777" w:rsidR="0095646D" w:rsidRDefault="00865EF5" w:rsidP="0095646D">
      <w:pPr>
        <w:numPr>
          <w:ilvl w:val="0"/>
          <w:numId w:val="11"/>
        </w:numPr>
      </w:pPr>
      <w:r>
        <w:br w:type="page"/>
      </w:r>
      <w:r w:rsidR="0095646D">
        <w:lastRenderedPageBreak/>
        <w:t>Now right click on to the file that ha</w:t>
      </w:r>
      <w:r w:rsidR="000C051D">
        <w:t>ve</w:t>
      </w:r>
      <w:r w:rsidR="0095646D">
        <w:t xml:space="preserve"> to be shared and click on sharing  </w:t>
      </w:r>
    </w:p>
    <w:p w14:paraId="298DC92B" w14:textId="1118B45C" w:rsidR="0095646D" w:rsidRDefault="00CE40BC" w:rsidP="00865EF5">
      <w:pPr>
        <w:spacing w:line="360" w:lineRule="auto"/>
        <w:ind w:left="720"/>
        <w:contextualSpacing/>
        <w:jc w:val="center"/>
        <w:rPr>
          <w:noProof/>
        </w:rPr>
      </w:pPr>
      <w:r>
        <w:rPr>
          <w:noProof/>
        </w:rPr>
        <w:drawing>
          <wp:inline distT="0" distB="0" distL="0" distR="0" wp14:anchorId="285ACAC0" wp14:editId="3ED1C8FF">
            <wp:extent cx="2849880" cy="3665220"/>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9880" cy="3665220"/>
                    </a:xfrm>
                    <a:prstGeom prst="rect">
                      <a:avLst/>
                    </a:prstGeom>
                    <a:noFill/>
                    <a:ln>
                      <a:noFill/>
                    </a:ln>
                  </pic:spPr>
                </pic:pic>
              </a:graphicData>
            </a:graphic>
          </wp:inline>
        </w:drawing>
      </w:r>
    </w:p>
    <w:p w14:paraId="3F6B30FE" w14:textId="77777777" w:rsidR="00C66772" w:rsidRDefault="0065615D" w:rsidP="00D5037F">
      <w:pPr>
        <w:numPr>
          <w:ilvl w:val="0"/>
          <w:numId w:val="11"/>
        </w:numPr>
        <w:spacing w:line="276" w:lineRule="auto"/>
        <w:contextualSpacing/>
      </w:pPr>
      <w:r>
        <w:t xml:space="preserve">Click on to the </w:t>
      </w:r>
      <w:r w:rsidR="0020784F">
        <w:t>“</w:t>
      </w:r>
      <w:r>
        <w:t xml:space="preserve">advanced </w:t>
      </w:r>
      <w:r w:rsidR="00D5037F">
        <w:t>sharing” and</w:t>
      </w:r>
      <w:r>
        <w:t xml:space="preserve"> select the people you want </w:t>
      </w:r>
      <w:del w:id="2" w:author="Usman Ali Afzal" w:date="2021-02-15T15:36:00Z">
        <w:r w:rsidDel="000C051D">
          <w:delText>and also</w:delText>
        </w:r>
      </w:del>
      <w:ins w:id="3" w:author="Usman Ali Afzal" w:date="2021-02-15T15:36:00Z">
        <w:r w:rsidR="000C051D">
          <w:t>and</w:t>
        </w:r>
      </w:ins>
      <w:r>
        <w:t xml:space="preserve"> set permissions as everyone, read/write are selected in the following figure</w:t>
      </w:r>
    </w:p>
    <w:p w14:paraId="0E4346DC" w14:textId="5DDC4C29" w:rsidR="00D5037F" w:rsidRDefault="00CE40BC" w:rsidP="00D5037F">
      <w:pPr>
        <w:spacing w:line="360" w:lineRule="auto"/>
        <w:ind w:left="360"/>
        <w:contextualSpacing/>
        <w:jc w:val="center"/>
        <w:rPr>
          <w:noProof/>
        </w:rPr>
      </w:pPr>
      <w:r>
        <w:rPr>
          <w:noProof/>
        </w:rPr>
        <w:drawing>
          <wp:inline distT="0" distB="0" distL="0" distR="0" wp14:anchorId="3E210017" wp14:editId="2151E574">
            <wp:extent cx="4831080" cy="3558540"/>
            <wp:effectExtent l="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1080" cy="3558540"/>
                    </a:xfrm>
                    <a:prstGeom prst="rect">
                      <a:avLst/>
                    </a:prstGeom>
                    <a:noFill/>
                    <a:ln>
                      <a:noFill/>
                    </a:ln>
                  </pic:spPr>
                </pic:pic>
              </a:graphicData>
            </a:graphic>
          </wp:inline>
        </w:drawing>
      </w:r>
    </w:p>
    <w:p w14:paraId="46021D72" w14:textId="77777777" w:rsidR="00F81ADA" w:rsidRDefault="00F81ADA" w:rsidP="00F81ADA">
      <w:pPr>
        <w:keepNext/>
        <w:numPr>
          <w:ilvl w:val="0"/>
          <w:numId w:val="11"/>
        </w:numPr>
        <w:rPr>
          <w:noProof/>
        </w:rPr>
      </w:pPr>
      <w:r>
        <w:rPr>
          <w:noProof/>
        </w:rPr>
        <w:t xml:space="preserve">Shared files will appear like this  </w:t>
      </w:r>
    </w:p>
    <w:p w14:paraId="5A3068BE" w14:textId="77777777" w:rsidR="00D5037F" w:rsidRDefault="00D5037F" w:rsidP="00F81ADA">
      <w:pPr>
        <w:spacing w:line="360" w:lineRule="auto"/>
        <w:ind w:left="720"/>
        <w:contextualSpacing/>
      </w:pPr>
    </w:p>
    <w:p w14:paraId="0E2F220F" w14:textId="06B8AD67" w:rsidR="00DE578E" w:rsidRDefault="00CE40BC" w:rsidP="007A715F">
      <w:pPr>
        <w:spacing w:line="360" w:lineRule="auto"/>
        <w:contextualSpacing/>
        <w:jc w:val="both"/>
      </w:pPr>
      <w:r>
        <w:rPr>
          <w:noProof/>
        </w:rPr>
        <w:lastRenderedPageBreak/>
        <w:drawing>
          <wp:inline distT="0" distB="0" distL="0" distR="0" wp14:anchorId="011401A0" wp14:editId="7F08913C">
            <wp:extent cx="5943600" cy="2735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413A558B" w14:textId="77777777" w:rsidR="001F4F25" w:rsidRDefault="001F4F25" w:rsidP="001F4F25">
      <w:pPr>
        <w:numPr>
          <w:ilvl w:val="0"/>
          <w:numId w:val="11"/>
        </w:numPr>
        <w:spacing w:line="360" w:lineRule="auto"/>
        <w:contextualSpacing/>
        <w:jc w:val="both"/>
      </w:pPr>
      <w:r>
        <w:t>After complete sharing of data with other network turn off network discovery options and change IP address on both PC’s to Automatically Detection mode.</w:t>
      </w:r>
    </w:p>
    <w:p w14:paraId="75F082E5" w14:textId="77777777" w:rsidR="00D13837" w:rsidRDefault="00D13837" w:rsidP="001A5483">
      <w:pPr>
        <w:spacing w:line="360" w:lineRule="auto"/>
        <w:contextualSpacing/>
        <w:jc w:val="both"/>
        <w:rPr>
          <w:b/>
          <w:sz w:val="28"/>
          <w:szCs w:val="28"/>
        </w:rPr>
      </w:pPr>
      <w:r>
        <w:rPr>
          <w:b/>
          <w:sz w:val="28"/>
          <w:szCs w:val="28"/>
        </w:rPr>
        <w:t>Tasks:</w:t>
      </w:r>
    </w:p>
    <w:p w14:paraId="26DA7D62" w14:textId="77777777" w:rsidR="000B45BB" w:rsidRPr="003C7E29" w:rsidRDefault="000B45BB" w:rsidP="001A5483">
      <w:pPr>
        <w:spacing w:line="360" w:lineRule="auto"/>
        <w:contextualSpacing/>
        <w:jc w:val="both"/>
        <w:rPr>
          <w:bCs/>
        </w:rPr>
      </w:pPr>
      <w:r w:rsidRPr="003C7E29">
        <w:rPr>
          <w:bCs/>
        </w:rPr>
        <w:t>Connect two PC’s using the following configurations and setting via LAN cable.</w:t>
      </w:r>
    </w:p>
    <w:p w14:paraId="2708EB8D" w14:textId="77777777" w:rsidR="00BF7B57" w:rsidRDefault="000B45BB" w:rsidP="00BF7B57">
      <w:pPr>
        <w:spacing w:line="360" w:lineRule="auto"/>
        <w:contextualSpacing/>
        <w:jc w:val="both"/>
        <w:rPr>
          <w:bCs/>
        </w:rPr>
      </w:pPr>
      <w:r w:rsidRPr="003C7E29">
        <w:rPr>
          <w:bCs/>
        </w:rPr>
        <w:t>Share file</w:t>
      </w:r>
      <w:r w:rsidR="00BF7B57">
        <w:rPr>
          <w:bCs/>
        </w:rPr>
        <w:t>s between two PC’s.</w:t>
      </w:r>
    </w:p>
    <w:p w14:paraId="1C4136A0" w14:textId="795CE997" w:rsidR="00BF7B57" w:rsidRDefault="00BF7B57" w:rsidP="00BF7B57">
      <w:pPr>
        <w:spacing w:line="360" w:lineRule="auto"/>
        <w:contextualSpacing/>
        <w:jc w:val="both"/>
        <w:rPr>
          <w:bCs/>
        </w:rPr>
      </w:pPr>
      <w:r>
        <w:rPr>
          <w:bCs/>
        </w:rPr>
        <w:t xml:space="preserve">Construct topology for data sharing between two PC’s and </w:t>
      </w:r>
      <w:r w:rsidR="002569BA">
        <w:rPr>
          <w:bCs/>
        </w:rPr>
        <w:t>S</w:t>
      </w:r>
      <w:r>
        <w:rPr>
          <w:bCs/>
        </w:rPr>
        <w:t>imulate on Packet tracer.</w:t>
      </w:r>
      <w:ins w:id="4" w:author="Usman Ali Afzal" w:date="2021-02-15T15:35:00Z">
        <w:r w:rsidR="00FD2BD4">
          <w:rPr>
            <w:bCs/>
          </w:rPr>
          <w:t xml:space="preserve">  </w:t>
        </w:r>
      </w:ins>
    </w:p>
    <w:p w14:paraId="7C7A2DC7" w14:textId="69529318" w:rsidR="00CE40BC" w:rsidRPr="00CE40BC" w:rsidRDefault="00CE40BC" w:rsidP="00BF7B57">
      <w:pPr>
        <w:spacing w:line="360" w:lineRule="auto"/>
        <w:contextualSpacing/>
        <w:jc w:val="both"/>
        <w:rPr>
          <w:bCs/>
          <w:sz w:val="40"/>
          <w:szCs w:val="40"/>
        </w:rPr>
      </w:pPr>
      <w:r w:rsidRPr="00CE40BC">
        <w:rPr>
          <w:bCs/>
          <w:sz w:val="40"/>
          <w:szCs w:val="40"/>
        </w:rPr>
        <w:t>Working:</w:t>
      </w:r>
    </w:p>
    <w:p w14:paraId="1FE1F848" w14:textId="752671D3" w:rsidR="00CE40BC" w:rsidRDefault="00CE40BC" w:rsidP="00BF7B57">
      <w:pPr>
        <w:spacing w:line="360" w:lineRule="auto"/>
        <w:contextualSpacing/>
        <w:jc w:val="both"/>
        <w:rPr>
          <w:bCs/>
        </w:rPr>
      </w:pPr>
      <w:r>
        <w:rPr>
          <w:bCs/>
        </w:rPr>
        <w:t>Select  - &gt;  endsystem from packet tracer</w:t>
      </w:r>
    </w:p>
    <w:p w14:paraId="5EE9A2F0" w14:textId="06BB47AA" w:rsidR="00CE40BC" w:rsidRDefault="00CE40BC" w:rsidP="00BF7B57">
      <w:pPr>
        <w:spacing w:line="360" w:lineRule="auto"/>
        <w:contextualSpacing/>
        <w:jc w:val="both"/>
        <w:rPr>
          <w:bCs/>
        </w:rPr>
      </w:pPr>
      <w:r>
        <w:rPr>
          <w:bCs/>
        </w:rPr>
        <w:t>Then select pc-0 and pc-1 from the send systems</w:t>
      </w:r>
    </w:p>
    <w:p w14:paraId="271C9174" w14:textId="77777777" w:rsidR="00CE40BC" w:rsidRDefault="00CE40BC" w:rsidP="00BF7B57">
      <w:pPr>
        <w:spacing w:line="360" w:lineRule="auto"/>
        <w:contextualSpacing/>
        <w:jc w:val="both"/>
        <w:rPr>
          <w:bCs/>
        </w:rPr>
      </w:pPr>
      <w:r>
        <w:rPr>
          <w:bCs/>
        </w:rPr>
        <w:t>After that connect them through the crossover cable or any other required available cable for the packet transfer.</w:t>
      </w:r>
    </w:p>
    <w:p w14:paraId="0F447FFD" w14:textId="77777777" w:rsidR="00CE40BC" w:rsidRDefault="00CE40BC" w:rsidP="00BF7B57">
      <w:pPr>
        <w:spacing w:line="360" w:lineRule="auto"/>
        <w:contextualSpacing/>
        <w:jc w:val="both"/>
        <w:rPr>
          <w:bCs/>
        </w:rPr>
      </w:pPr>
      <w:r>
        <w:rPr>
          <w:bCs/>
        </w:rPr>
        <w:t>After this we are going to set the ip address of pc-0 to 10.10.10.1 and pc-1 to 10.10.10.2</w:t>
      </w:r>
    </w:p>
    <w:p w14:paraId="59B8F9E1" w14:textId="611147C4" w:rsidR="00CE40BC" w:rsidRDefault="00CE40BC" w:rsidP="00BF7B57">
      <w:pPr>
        <w:spacing w:line="360" w:lineRule="auto"/>
        <w:contextualSpacing/>
        <w:jc w:val="both"/>
        <w:rPr>
          <w:bCs/>
        </w:rPr>
      </w:pPr>
      <w:r>
        <w:rPr>
          <w:bCs/>
        </w:rPr>
        <w:t xml:space="preserve">After that using the simulation we are going to send the packet from pc-0 to pc-1. </w:t>
      </w:r>
    </w:p>
    <w:p w14:paraId="46FDA6EC" w14:textId="70D67BCF" w:rsidR="00CE40BC" w:rsidRDefault="00CE40BC" w:rsidP="00BF7B57">
      <w:pPr>
        <w:spacing w:line="360" w:lineRule="auto"/>
        <w:contextualSpacing/>
        <w:jc w:val="both"/>
        <w:rPr>
          <w:bCs/>
        </w:rPr>
      </w:pPr>
    </w:p>
    <w:p w14:paraId="6F58A26B" w14:textId="365BC434" w:rsidR="00CE40BC" w:rsidRDefault="00CE40BC" w:rsidP="00BF7B57">
      <w:pPr>
        <w:spacing w:line="360" w:lineRule="auto"/>
        <w:contextualSpacing/>
        <w:jc w:val="both"/>
        <w:rPr>
          <w:bCs/>
        </w:rPr>
      </w:pPr>
    </w:p>
    <w:p w14:paraId="7982D6EE" w14:textId="2B7C52B6" w:rsidR="00CE40BC" w:rsidRDefault="00CE40BC" w:rsidP="00BF7B57">
      <w:pPr>
        <w:spacing w:line="360" w:lineRule="auto"/>
        <w:contextualSpacing/>
        <w:jc w:val="both"/>
        <w:rPr>
          <w:bCs/>
        </w:rPr>
      </w:pPr>
    </w:p>
    <w:p w14:paraId="5B7DD978" w14:textId="060CCA22" w:rsidR="00CE40BC" w:rsidRDefault="00CE40BC" w:rsidP="00BF7B57">
      <w:pPr>
        <w:spacing w:line="360" w:lineRule="auto"/>
        <w:contextualSpacing/>
        <w:jc w:val="both"/>
        <w:rPr>
          <w:bCs/>
        </w:rPr>
      </w:pPr>
    </w:p>
    <w:p w14:paraId="33B31F4B" w14:textId="79C448C6" w:rsidR="00CE40BC" w:rsidRDefault="00CE40BC" w:rsidP="00BF7B57">
      <w:pPr>
        <w:spacing w:line="360" w:lineRule="auto"/>
        <w:contextualSpacing/>
        <w:jc w:val="both"/>
        <w:rPr>
          <w:bCs/>
        </w:rPr>
      </w:pPr>
    </w:p>
    <w:p w14:paraId="7A28CD89" w14:textId="0A61F97C" w:rsidR="00CE40BC" w:rsidRDefault="00CE40BC" w:rsidP="00BF7B57">
      <w:pPr>
        <w:spacing w:line="360" w:lineRule="auto"/>
        <w:contextualSpacing/>
        <w:jc w:val="both"/>
        <w:rPr>
          <w:bCs/>
        </w:rPr>
      </w:pPr>
    </w:p>
    <w:p w14:paraId="6BACAF22" w14:textId="5AC7A82E" w:rsidR="00CE40BC" w:rsidRDefault="00CE40BC" w:rsidP="00BF7B57">
      <w:pPr>
        <w:spacing w:line="360" w:lineRule="auto"/>
        <w:contextualSpacing/>
        <w:jc w:val="both"/>
        <w:rPr>
          <w:bCs/>
        </w:rPr>
      </w:pPr>
    </w:p>
    <w:p w14:paraId="388BDE3A" w14:textId="77777777" w:rsidR="00CE40BC" w:rsidRDefault="00CE40BC" w:rsidP="00BF7B57">
      <w:pPr>
        <w:spacing w:line="360" w:lineRule="auto"/>
        <w:contextualSpacing/>
        <w:jc w:val="both"/>
        <w:rPr>
          <w:bCs/>
        </w:rPr>
      </w:pPr>
    </w:p>
    <w:p w14:paraId="7FF61984" w14:textId="1FFC782A" w:rsidR="00CE40BC" w:rsidRDefault="00CE40BC" w:rsidP="00BF7B57">
      <w:pPr>
        <w:spacing w:line="360" w:lineRule="auto"/>
        <w:contextualSpacing/>
        <w:jc w:val="both"/>
        <w:rPr>
          <w:bCs/>
        </w:rPr>
      </w:pPr>
      <w:r>
        <w:rPr>
          <w:bCs/>
        </w:rPr>
        <w:t>RESULT:</w:t>
      </w:r>
    </w:p>
    <w:p w14:paraId="339AADF6" w14:textId="7D4C7622" w:rsidR="00CE40BC" w:rsidRDefault="00CE40BC" w:rsidP="00BF7B57">
      <w:pPr>
        <w:spacing w:line="360" w:lineRule="auto"/>
        <w:contextualSpacing/>
        <w:jc w:val="both"/>
        <w:rPr>
          <w:bCs/>
        </w:rPr>
      </w:pPr>
    </w:p>
    <w:p w14:paraId="6F626B3E" w14:textId="0799CCAB" w:rsidR="00CE40BC" w:rsidRPr="00296A14" w:rsidRDefault="00CE40BC" w:rsidP="00BF7B57">
      <w:pPr>
        <w:spacing w:line="360" w:lineRule="auto"/>
        <w:contextualSpacing/>
        <w:jc w:val="both"/>
        <w:rPr>
          <w:bCs/>
        </w:rPr>
      </w:pPr>
      <w:r>
        <w:rPr>
          <w:bCs/>
          <w:noProof/>
        </w:rPr>
        <w:drawing>
          <wp:inline distT="0" distB="0" distL="0" distR="0" wp14:anchorId="30D0B55B" wp14:editId="25534C10">
            <wp:extent cx="4701540" cy="3528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01540" cy="3528060"/>
                    </a:xfrm>
                    <a:prstGeom prst="rect">
                      <a:avLst/>
                    </a:prstGeom>
                    <a:noFill/>
                    <a:ln>
                      <a:noFill/>
                    </a:ln>
                  </pic:spPr>
                </pic:pic>
              </a:graphicData>
            </a:graphic>
          </wp:inline>
        </w:drawing>
      </w:r>
    </w:p>
    <w:sectPr w:rsidR="00CE40BC" w:rsidRPr="00296A14" w:rsidSect="008716DD">
      <w:headerReference w:type="default" r:id="rId18"/>
      <w:footerReference w:type="default" r:id="rId19"/>
      <w:pgSz w:w="11906" w:h="16838" w:code="9"/>
      <w:pgMar w:top="907" w:right="1800" w:bottom="126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0F24" w14:textId="77777777" w:rsidR="00665AC2" w:rsidRDefault="00665AC2">
      <w:r>
        <w:separator/>
      </w:r>
    </w:p>
  </w:endnote>
  <w:endnote w:type="continuationSeparator" w:id="0">
    <w:p w14:paraId="65DFE809" w14:textId="77777777" w:rsidR="00665AC2" w:rsidRDefault="00665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5EF24" w14:textId="18E4F3E5" w:rsidR="00C657C7" w:rsidRDefault="002D68CC" w:rsidP="00C657C7">
    <w:pPr>
      <w:pStyle w:val="Footer"/>
      <w:pBdr>
        <w:top w:val="thinThickSmallGap" w:sz="24" w:space="1" w:color="622423"/>
      </w:pBdr>
      <w:tabs>
        <w:tab w:val="clear" w:pos="4320"/>
      </w:tabs>
      <w:rPr>
        <w:rFonts w:ascii="Cambria" w:hAnsi="Cambria"/>
      </w:rPr>
    </w:pPr>
    <w:r>
      <w:rPr>
        <w:rFonts w:ascii="Cambria" w:hAnsi="Cambria"/>
      </w:rPr>
      <w:t>Comp Network</w:t>
    </w:r>
    <w:r w:rsidR="00C657C7">
      <w:rPr>
        <w:rFonts w:ascii="Cambria" w:hAnsi="Cambria"/>
      </w:rPr>
      <w:t xml:space="preserve"> Lab</w:t>
    </w:r>
    <w:r w:rsidR="00C657C7">
      <w:rPr>
        <w:rFonts w:ascii="Cambria" w:hAnsi="Cambria"/>
      </w:rPr>
      <w:tab/>
      <w:t xml:space="preserve">Page </w:t>
    </w:r>
    <w:r w:rsidR="00903012">
      <w:fldChar w:fldCharType="begin"/>
    </w:r>
    <w:r w:rsidR="00903012">
      <w:instrText xml:space="preserve"> PAGE   \* MERGEFORMAT </w:instrText>
    </w:r>
    <w:r w:rsidR="00903012">
      <w:fldChar w:fldCharType="separate"/>
    </w:r>
    <w:r w:rsidR="004D6259" w:rsidRPr="004D6259">
      <w:rPr>
        <w:rFonts w:ascii="Cambria" w:hAnsi="Cambria"/>
        <w:noProof/>
      </w:rPr>
      <w:t>5</w:t>
    </w:r>
    <w:r w:rsidR="00903012">
      <w:fldChar w:fldCharType="end"/>
    </w:r>
  </w:p>
  <w:p w14:paraId="2FD3FC90" w14:textId="77777777" w:rsidR="000547EE" w:rsidRPr="006F7FAA" w:rsidRDefault="000547EE" w:rsidP="006F7FAA">
    <w:pPr>
      <w:ind w:right="-180"/>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BBB55" w14:textId="77777777" w:rsidR="00665AC2" w:rsidRDefault="00665AC2">
      <w:r>
        <w:separator/>
      </w:r>
    </w:p>
  </w:footnote>
  <w:footnote w:type="continuationSeparator" w:id="0">
    <w:p w14:paraId="45D10472" w14:textId="77777777" w:rsidR="00665AC2" w:rsidRDefault="00665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3D0C5" w14:textId="1C8852EC" w:rsidR="000547EE" w:rsidRDefault="00CE40BC" w:rsidP="003B3C38">
    <w:pPr>
      <w:pStyle w:val="Header"/>
      <w:tabs>
        <w:tab w:val="clear" w:pos="8640"/>
        <w:tab w:val="right" w:pos="9360"/>
      </w:tabs>
      <w:ind w:right="-720"/>
      <w:jc w:val="right"/>
    </w:pPr>
    <w:r>
      <w:rPr>
        <w:noProof/>
      </w:rPr>
      <w:drawing>
        <wp:anchor distT="0" distB="0" distL="114300" distR="114300" simplePos="0" relativeHeight="251657728" behindDoc="1" locked="0" layoutInCell="1" allowOverlap="1" wp14:anchorId="100CE368" wp14:editId="458F10E7">
          <wp:simplePos x="0" y="0"/>
          <wp:positionH relativeFrom="column">
            <wp:posOffset>114300</wp:posOffset>
          </wp:positionH>
          <wp:positionV relativeFrom="paragraph">
            <wp:posOffset>-109855</wp:posOffset>
          </wp:positionV>
          <wp:extent cx="1033145" cy="688975"/>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3145" cy="688975"/>
                  </a:xfrm>
                  <a:prstGeom prst="rect">
                    <a:avLst/>
                  </a:prstGeom>
                  <a:noFill/>
                </pic:spPr>
              </pic:pic>
            </a:graphicData>
          </a:graphic>
          <wp14:sizeRelH relativeFrom="page">
            <wp14:pctWidth>0</wp14:pctWidth>
          </wp14:sizeRelH>
          <wp14:sizeRelV relativeFrom="page">
            <wp14:pctHeight>0</wp14:pctHeight>
          </wp14:sizeRelV>
        </wp:anchor>
      </w:drawing>
    </w:r>
    <w:r>
      <w:rPr>
        <w:b/>
        <w:noProof/>
        <w:sz w:val="22"/>
        <w:szCs w:val="22"/>
      </w:rPr>
      <w:drawing>
        <wp:inline distT="0" distB="0" distL="0" distR="0" wp14:anchorId="02ABDC87" wp14:editId="05FDFB6B">
          <wp:extent cx="3421380" cy="38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21380" cy="388620"/>
                  </a:xfrm>
                  <a:prstGeom prst="rect">
                    <a:avLst/>
                  </a:prstGeom>
                  <a:noFill/>
                  <a:ln>
                    <a:noFill/>
                  </a:ln>
                </pic:spPr>
              </pic:pic>
            </a:graphicData>
          </a:graphic>
        </wp:inline>
      </w:drawing>
    </w:r>
  </w:p>
  <w:p w14:paraId="69ECF7B8" w14:textId="76818648" w:rsidR="000547EE" w:rsidRDefault="000547EE" w:rsidP="003B3C38">
    <w:pPr>
      <w:ind w:right="-180"/>
      <w:rPr>
        <w:b/>
        <w:bCs/>
      </w:rPr>
    </w:pPr>
    <w:r>
      <w:rPr>
        <w:b/>
        <w:bCs/>
      </w:rPr>
      <w:t>__________________________________________</w:t>
    </w:r>
    <w:r>
      <w:rPr>
        <w:b/>
        <w:bCs/>
      </w:rPr>
      <w:softHyphen/>
    </w:r>
    <w:r>
      <w:rPr>
        <w:b/>
        <w:bCs/>
      </w:rPr>
      <w:softHyphen/>
    </w:r>
    <w:r>
      <w:rPr>
        <w:b/>
        <w:bCs/>
      </w:rPr>
      <w:softHyphen/>
    </w:r>
    <w:r>
      <w:rPr>
        <w:b/>
        <w:bCs/>
      </w:rPr>
      <w:softHyphen/>
    </w:r>
    <w:r>
      <w:rPr>
        <w:b/>
        <w:bCs/>
      </w:rPr>
      <w:softHyphen/>
    </w:r>
    <w:r>
      <w:rPr>
        <w:b/>
        <w:bCs/>
      </w:rPr>
      <w:softHyphen/>
      <w:t>____________________</w:t>
    </w:r>
    <w:r>
      <w:rPr>
        <w:b/>
        <w:bCs/>
      </w:rPr>
      <w:softHyphen/>
    </w:r>
    <w:r>
      <w:rPr>
        <w:b/>
        <w:bCs/>
      </w:rPr>
      <w:softHyphen/>
      <w:t xml:space="preserve">________   </w:t>
    </w:r>
  </w:p>
  <w:p w14:paraId="42E84C19" w14:textId="77777777" w:rsidR="000547EE" w:rsidRPr="003B3C38" w:rsidRDefault="000547EE" w:rsidP="003B3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AC0"/>
    <w:multiLevelType w:val="hybridMultilevel"/>
    <w:tmpl w:val="FA4E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2F03"/>
    <w:multiLevelType w:val="hybridMultilevel"/>
    <w:tmpl w:val="A428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E137A"/>
    <w:multiLevelType w:val="hybridMultilevel"/>
    <w:tmpl w:val="0F3480FE"/>
    <w:lvl w:ilvl="0" w:tplc="1B12E9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94FE4"/>
    <w:multiLevelType w:val="hybridMultilevel"/>
    <w:tmpl w:val="277C1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95C4E"/>
    <w:multiLevelType w:val="hybridMultilevel"/>
    <w:tmpl w:val="D2C8D484"/>
    <w:lvl w:ilvl="0" w:tplc="5086B396">
      <w:start w:val="1"/>
      <w:numFmt w:val="decimal"/>
      <w:lvlText w:val="%1."/>
      <w:lvlJc w:val="left"/>
      <w:pPr>
        <w:ind w:left="720" w:hanging="360"/>
      </w:pPr>
      <w:rPr>
        <w:b/>
        <w:bCs/>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186F28"/>
    <w:multiLevelType w:val="hybridMultilevel"/>
    <w:tmpl w:val="681EC454"/>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A1783"/>
    <w:multiLevelType w:val="hybridMultilevel"/>
    <w:tmpl w:val="407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F22BA"/>
    <w:multiLevelType w:val="hybridMultilevel"/>
    <w:tmpl w:val="24D0CA7E"/>
    <w:lvl w:ilvl="0" w:tplc="A6E079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2151A4"/>
    <w:multiLevelType w:val="hybridMultilevel"/>
    <w:tmpl w:val="80AA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86A32"/>
    <w:multiLevelType w:val="hybridMultilevel"/>
    <w:tmpl w:val="8710DA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53B43"/>
    <w:multiLevelType w:val="hybridMultilevel"/>
    <w:tmpl w:val="1B20FDF0"/>
    <w:lvl w:ilvl="0" w:tplc="6E089942">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674C0A56"/>
    <w:multiLevelType w:val="hybridMultilevel"/>
    <w:tmpl w:val="6B6E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4384F"/>
    <w:multiLevelType w:val="hybridMultilevel"/>
    <w:tmpl w:val="64382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5C49E7"/>
    <w:multiLevelType w:val="hybridMultilevel"/>
    <w:tmpl w:val="E0DE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F9363B"/>
    <w:multiLevelType w:val="hybridMultilevel"/>
    <w:tmpl w:val="8CC0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006253">
    <w:abstractNumId w:val="13"/>
  </w:num>
  <w:num w:numId="2" w16cid:durableId="11880116">
    <w:abstractNumId w:val="0"/>
  </w:num>
  <w:num w:numId="3" w16cid:durableId="1047219314">
    <w:abstractNumId w:val="6"/>
  </w:num>
  <w:num w:numId="4" w16cid:durableId="1104156637">
    <w:abstractNumId w:val="14"/>
  </w:num>
  <w:num w:numId="5" w16cid:durableId="1600749356">
    <w:abstractNumId w:val="12"/>
  </w:num>
  <w:num w:numId="6" w16cid:durableId="1443305200">
    <w:abstractNumId w:val="10"/>
  </w:num>
  <w:num w:numId="7" w16cid:durableId="419956017">
    <w:abstractNumId w:val="2"/>
  </w:num>
  <w:num w:numId="8" w16cid:durableId="1810828765">
    <w:abstractNumId w:val="5"/>
  </w:num>
  <w:num w:numId="9" w16cid:durableId="485098294">
    <w:abstractNumId w:val="7"/>
  </w:num>
  <w:num w:numId="10" w16cid:durableId="124859140">
    <w:abstractNumId w:val="11"/>
  </w:num>
  <w:num w:numId="11" w16cid:durableId="1489126797">
    <w:abstractNumId w:val="3"/>
  </w:num>
  <w:num w:numId="12" w16cid:durableId="1814102945">
    <w:abstractNumId w:val="1"/>
  </w:num>
  <w:num w:numId="13" w16cid:durableId="481388960">
    <w:abstractNumId w:val="9"/>
  </w:num>
  <w:num w:numId="14" w16cid:durableId="1169293690">
    <w:abstractNumId w:val="8"/>
  </w:num>
  <w:num w:numId="15" w16cid:durableId="286536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man Ali Afzal">
    <w15:presenceInfo w15:providerId="None" w15:userId="Usman Ali Afz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48"/>
    <w:rsid w:val="00001A71"/>
    <w:rsid w:val="00004B87"/>
    <w:rsid w:val="00005149"/>
    <w:rsid w:val="00006647"/>
    <w:rsid w:val="00010085"/>
    <w:rsid w:val="00010775"/>
    <w:rsid w:val="00023988"/>
    <w:rsid w:val="00032029"/>
    <w:rsid w:val="00042EB0"/>
    <w:rsid w:val="00044A3F"/>
    <w:rsid w:val="00045E4F"/>
    <w:rsid w:val="000547EE"/>
    <w:rsid w:val="000607EA"/>
    <w:rsid w:val="00061A8B"/>
    <w:rsid w:val="00063A48"/>
    <w:rsid w:val="00065232"/>
    <w:rsid w:val="000673F9"/>
    <w:rsid w:val="00070DD7"/>
    <w:rsid w:val="00072EED"/>
    <w:rsid w:val="0008082A"/>
    <w:rsid w:val="0008601C"/>
    <w:rsid w:val="00086DB4"/>
    <w:rsid w:val="0008770D"/>
    <w:rsid w:val="00087F67"/>
    <w:rsid w:val="000932C8"/>
    <w:rsid w:val="00095B34"/>
    <w:rsid w:val="0009633A"/>
    <w:rsid w:val="00097CA3"/>
    <w:rsid w:val="000A0685"/>
    <w:rsid w:val="000A30F0"/>
    <w:rsid w:val="000A4268"/>
    <w:rsid w:val="000A5B71"/>
    <w:rsid w:val="000A690F"/>
    <w:rsid w:val="000B04C5"/>
    <w:rsid w:val="000B0AFA"/>
    <w:rsid w:val="000B1060"/>
    <w:rsid w:val="000B1516"/>
    <w:rsid w:val="000B45BB"/>
    <w:rsid w:val="000B5335"/>
    <w:rsid w:val="000B6024"/>
    <w:rsid w:val="000B61AC"/>
    <w:rsid w:val="000C046E"/>
    <w:rsid w:val="000C051D"/>
    <w:rsid w:val="000C1522"/>
    <w:rsid w:val="000C1662"/>
    <w:rsid w:val="000C37B2"/>
    <w:rsid w:val="000D1E65"/>
    <w:rsid w:val="000D5674"/>
    <w:rsid w:val="000D671B"/>
    <w:rsid w:val="000E1E8A"/>
    <w:rsid w:val="000E2097"/>
    <w:rsid w:val="000E27ED"/>
    <w:rsid w:val="000E2BF5"/>
    <w:rsid w:val="000E3CCC"/>
    <w:rsid w:val="000E4618"/>
    <w:rsid w:val="000F0E28"/>
    <w:rsid w:val="000F7406"/>
    <w:rsid w:val="000F7543"/>
    <w:rsid w:val="001003CD"/>
    <w:rsid w:val="00100E75"/>
    <w:rsid w:val="0010426F"/>
    <w:rsid w:val="00104F94"/>
    <w:rsid w:val="00107270"/>
    <w:rsid w:val="00111C4F"/>
    <w:rsid w:val="00112683"/>
    <w:rsid w:val="00112CE9"/>
    <w:rsid w:val="00113056"/>
    <w:rsid w:val="0011431E"/>
    <w:rsid w:val="001177CE"/>
    <w:rsid w:val="00122017"/>
    <w:rsid w:val="00123641"/>
    <w:rsid w:val="001240F9"/>
    <w:rsid w:val="00124568"/>
    <w:rsid w:val="00127271"/>
    <w:rsid w:val="00127C5D"/>
    <w:rsid w:val="001301A2"/>
    <w:rsid w:val="001319EE"/>
    <w:rsid w:val="001322F7"/>
    <w:rsid w:val="00135E08"/>
    <w:rsid w:val="00136C0D"/>
    <w:rsid w:val="001418CD"/>
    <w:rsid w:val="0014209C"/>
    <w:rsid w:val="001425B4"/>
    <w:rsid w:val="001426AD"/>
    <w:rsid w:val="001429F0"/>
    <w:rsid w:val="00155376"/>
    <w:rsid w:val="001558F3"/>
    <w:rsid w:val="001574E9"/>
    <w:rsid w:val="00163471"/>
    <w:rsid w:val="00164287"/>
    <w:rsid w:val="00167C2F"/>
    <w:rsid w:val="00170742"/>
    <w:rsid w:val="001739C7"/>
    <w:rsid w:val="001748A0"/>
    <w:rsid w:val="00177DCB"/>
    <w:rsid w:val="00180404"/>
    <w:rsid w:val="00180840"/>
    <w:rsid w:val="00181891"/>
    <w:rsid w:val="00182B37"/>
    <w:rsid w:val="00186A81"/>
    <w:rsid w:val="00186E88"/>
    <w:rsid w:val="00191455"/>
    <w:rsid w:val="0019287E"/>
    <w:rsid w:val="00193319"/>
    <w:rsid w:val="00195E77"/>
    <w:rsid w:val="001A0894"/>
    <w:rsid w:val="001A5483"/>
    <w:rsid w:val="001A64AD"/>
    <w:rsid w:val="001B0554"/>
    <w:rsid w:val="001B0A04"/>
    <w:rsid w:val="001B382F"/>
    <w:rsid w:val="001B4D45"/>
    <w:rsid w:val="001B6AF2"/>
    <w:rsid w:val="001B7F1C"/>
    <w:rsid w:val="001C069D"/>
    <w:rsid w:val="001C1652"/>
    <w:rsid w:val="001C17DB"/>
    <w:rsid w:val="001C1DBC"/>
    <w:rsid w:val="001C525F"/>
    <w:rsid w:val="001D2B28"/>
    <w:rsid w:val="001D3909"/>
    <w:rsid w:val="001D6B50"/>
    <w:rsid w:val="001E13CD"/>
    <w:rsid w:val="001E1BC8"/>
    <w:rsid w:val="001E40EE"/>
    <w:rsid w:val="001F379C"/>
    <w:rsid w:val="001F3A57"/>
    <w:rsid w:val="001F4F25"/>
    <w:rsid w:val="001F5775"/>
    <w:rsid w:val="001F5FFC"/>
    <w:rsid w:val="0020784F"/>
    <w:rsid w:val="002119E8"/>
    <w:rsid w:val="00213878"/>
    <w:rsid w:val="0021520F"/>
    <w:rsid w:val="002152C4"/>
    <w:rsid w:val="00215710"/>
    <w:rsid w:val="00222256"/>
    <w:rsid w:val="0022251D"/>
    <w:rsid w:val="00226620"/>
    <w:rsid w:val="0022704D"/>
    <w:rsid w:val="002322EA"/>
    <w:rsid w:val="002336B5"/>
    <w:rsid w:val="00237732"/>
    <w:rsid w:val="00241644"/>
    <w:rsid w:val="00242550"/>
    <w:rsid w:val="00244E37"/>
    <w:rsid w:val="0024610F"/>
    <w:rsid w:val="002503B0"/>
    <w:rsid w:val="00250722"/>
    <w:rsid w:val="00250D69"/>
    <w:rsid w:val="002535DF"/>
    <w:rsid w:val="00253BC5"/>
    <w:rsid w:val="00255465"/>
    <w:rsid w:val="00255AE0"/>
    <w:rsid w:val="002569BA"/>
    <w:rsid w:val="0025788F"/>
    <w:rsid w:val="00257FA5"/>
    <w:rsid w:val="00261C67"/>
    <w:rsid w:val="002664D6"/>
    <w:rsid w:val="00266D13"/>
    <w:rsid w:val="00267D81"/>
    <w:rsid w:val="00270AB4"/>
    <w:rsid w:val="00270BCC"/>
    <w:rsid w:val="00273968"/>
    <w:rsid w:val="00280D62"/>
    <w:rsid w:val="002825B7"/>
    <w:rsid w:val="002905A9"/>
    <w:rsid w:val="00291D8A"/>
    <w:rsid w:val="00291E1D"/>
    <w:rsid w:val="00295A7D"/>
    <w:rsid w:val="00296A14"/>
    <w:rsid w:val="002A1762"/>
    <w:rsid w:val="002A28F0"/>
    <w:rsid w:val="002A3474"/>
    <w:rsid w:val="002A623C"/>
    <w:rsid w:val="002A6D86"/>
    <w:rsid w:val="002A7A08"/>
    <w:rsid w:val="002A7E24"/>
    <w:rsid w:val="002B0DC7"/>
    <w:rsid w:val="002B5072"/>
    <w:rsid w:val="002B55C7"/>
    <w:rsid w:val="002B5C6D"/>
    <w:rsid w:val="002B642C"/>
    <w:rsid w:val="002B6E1A"/>
    <w:rsid w:val="002C2038"/>
    <w:rsid w:val="002C28F0"/>
    <w:rsid w:val="002C3452"/>
    <w:rsid w:val="002C7485"/>
    <w:rsid w:val="002D2FF8"/>
    <w:rsid w:val="002D5662"/>
    <w:rsid w:val="002D68CC"/>
    <w:rsid w:val="002D7EE0"/>
    <w:rsid w:val="002E025C"/>
    <w:rsid w:val="002E0925"/>
    <w:rsid w:val="002E0CFA"/>
    <w:rsid w:val="002E10B7"/>
    <w:rsid w:val="002E4C75"/>
    <w:rsid w:val="002E528D"/>
    <w:rsid w:val="002F00B4"/>
    <w:rsid w:val="002F03C9"/>
    <w:rsid w:val="002F0563"/>
    <w:rsid w:val="002F1599"/>
    <w:rsid w:val="002F1633"/>
    <w:rsid w:val="002F2906"/>
    <w:rsid w:val="002F46C4"/>
    <w:rsid w:val="002F57B8"/>
    <w:rsid w:val="00300D79"/>
    <w:rsid w:val="00302FB3"/>
    <w:rsid w:val="0030373D"/>
    <w:rsid w:val="003113FC"/>
    <w:rsid w:val="00311BDA"/>
    <w:rsid w:val="003273CF"/>
    <w:rsid w:val="003273D0"/>
    <w:rsid w:val="003278E3"/>
    <w:rsid w:val="0033017F"/>
    <w:rsid w:val="003307FE"/>
    <w:rsid w:val="003430C0"/>
    <w:rsid w:val="003443CF"/>
    <w:rsid w:val="0034795F"/>
    <w:rsid w:val="00350044"/>
    <w:rsid w:val="00350AC8"/>
    <w:rsid w:val="00354F10"/>
    <w:rsid w:val="00360A1D"/>
    <w:rsid w:val="003614DC"/>
    <w:rsid w:val="003647D4"/>
    <w:rsid w:val="003651FC"/>
    <w:rsid w:val="00365F24"/>
    <w:rsid w:val="00367551"/>
    <w:rsid w:val="00371292"/>
    <w:rsid w:val="00373698"/>
    <w:rsid w:val="003761A2"/>
    <w:rsid w:val="00376B1C"/>
    <w:rsid w:val="003771B7"/>
    <w:rsid w:val="00377EF6"/>
    <w:rsid w:val="00381D66"/>
    <w:rsid w:val="00382AF1"/>
    <w:rsid w:val="00383AC6"/>
    <w:rsid w:val="003902E7"/>
    <w:rsid w:val="00394E53"/>
    <w:rsid w:val="003953AD"/>
    <w:rsid w:val="00396135"/>
    <w:rsid w:val="003A1C43"/>
    <w:rsid w:val="003A5849"/>
    <w:rsid w:val="003B0141"/>
    <w:rsid w:val="003B1503"/>
    <w:rsid w:val="003B1779"/>
    <w:rsid w:val="003B27FF"/>
    <w:rsid w:val="003B29B5"/>
    <w:rsid w:val="003B2C91"/>
    <w:rsid w:val="003B359C"/>
    <w:rsid w:val="003B3C38"/>
    <w:rsid w:val="003B69CB"/>
    <w:rsid w:val="003C27A0"/>
    <w:rsid w:val="003C27AF"/>
    <w:rsid w:val="003C4A3F"/>
    <w:rsid w:val="003C7DCA"/>
    <w:rsid w:val="003C7E29"/>
    <w:rsid w:val="003D159E"/>
    <w:rsid w:val="003D184B"/>
    <w:rsid w:val="003D1B95"/>
    <w:rsid w:val="003D4791"/>
    <w:rsid w:val="003D4B2F"/>
    <w:rsid w:val="003D6CEC"/>
    <w:rsid w:val="003D7153"/>
    <w:rsid w:val="003D75D9"/>
    <w:rsid w:val="003E16CE"/>
    <w:rsid w:val="003E3992"/>
    <w:rsid w:val="003E3D33"/>
    <w:rsid w:val="003E439C"/>
    <w:rsid w:val="003E4F28"/>
    <w:rsid w:val="003E559E"/>
    <w:rsid w:val="003E6B01"/>
    <w:rsid w:val="003F310D"/>
    <w:rsid w:val="004009F8"/>
    <w:rsid w:val="00402F3E"/>
    <w:rsid w:val="0040697A"/>
    <w:rsid w:val="00406C77"/>
    <w:rsid w:val="004131B1"/>
    <w:rsid w:val="004157A4"/>
    <w:rsid w:val="0041597D"/>
    <w:rsid w:val="00415B63"/>
    <w:rsid w:val="0042021A"/>
    <w:rsid w:val="00420644"/>
    <w:rsid w:val="0042101D"/>
    <w:rsid w:val="00423CF2"/>
    <w:rsid w:val="00424694"/>
    <w:rsid w:val="004253FC"/>
    <w:rsid w:val="004254D1"/>
    <w:rsid w:val="00427690"/>
    <w:rsid w:val="004319F9"/>
    <w:rsid w:val="0043662B"/>
    <w:rsid w:val="0043696F"/>
    <w:rsid w:val="00437D1A"/>
    <w:rsid w:val="004401D8"/>
    <w:rsid w:val="00440777"/>
    <w:rsid w:val="00447D94"/>
    <w:rsid w:val="00452F5E"/>
    <w:rsid w:val="004534C5"/>
    <w:rsid w:val="0045367F"/>
    <w:rsid w:val="00456AAF"/>
    <w:rsid w:val="00461095"/>
    <w:rsid w:val="004647D8"/>
    <w:rsid w:val="00466CA3"/>
    <w:rsid w:val="00466DB6"/>
    <w:rsid w:val="00472D2C"/>
    <w:rsid w:val="00473A30"/>
    <w:rsid w:val="00477C72"/>
    <w:rsid w:val="00481440"/>
    <w:rsid w:val="0048242E"/>
    <w:rsid w:val="00484EE9"/>
    <w:rsid w:val="004851CC"/>
    <w:rsid w:val="00494651"/>
    <w:rsid w:val="004A4232"/>
    <w:rsid w:val="004A5275"/>
    <w:rsid w:val="004A6F25"/>
    <w:rsid w:val="004B0D57"/>
    <w:rsid w:val="004B6670"/>
    <w:rsid w:val="004B6B63"/>
    <w:rsid w:val="004B7C2C"/>
    <w:rsid w:val="004C1262"/>
    <w:rsid w:val="004C1656"/>
    <w:rsid w:val="004C183C"/>
    <w:rsid w:val="004C4BBA"/>
    <w:rsid w:val="004D0D06"/>
    <w:rsid w:val="004D19A0"/>
    <w:rsid w:val="004D4AFF"/>
    <w:rsid w:val="004D5E9B"/>
    <w:rsid w:val="004D5F8C"/>
    <w:rsid w:val="004D6259"/>
    <w:rsid w:val="004D7D17"/>
    <w:rsid w:val="004E360B"/>
    <w:rsid w:val="004E6CFA"/>
    <w:rsid w:val="004E72AA"/>
    <w:rsid w:val="004F0120"/>
    <w:rsid w:val="004F5C2F"/>
    <w:rsid w:val="00502610"/>
    <w:rsid w:val="00506C65"/>
    <w:rsid w:val="00510F31"/>
    <w:rsid w:val="00515FF7"/>
    <w:rsid w:val="00517706"/>
    <w:rsid w:val="00520786"/>
    <w:rsid w:val="00524064"/>
    <w:rsid w:val="00524358"/>
    <w:rsid w:val="00527811"/>
    <w:rsid w:val="00534B3F"/>
    <w:rsid w:val="00535B6A"/>
    <w:rsid w:val="005367B5"/>
    <w:rsid w:val="00540263"/>
    <w:rsid w:val="0054076E"/>
    <w:rsid w:val="00541A37"/>
    <w:rsid w:val="005462ED"/>
    <w:rsid w:val="00546D37"/>
    <w:rsid w:val="00550CC6"/>
    <w:rsid w:val="00552D17"/>
    <w:rsid w:val="0055466E"/>
    <w:rsid w:val="00555C76"/>
    <w:rsid w:val="00555EC8"/>
    <w:rsid w:val="00556015"/>
    <w:rsid w:val="005564B0"/>
    <w:rsid w:val="00560574"/>
    <w:rsid w:val="005609A3"/>
    <w:rsid w:val="00560F2B"/>
    <w:rsid w:val="00564527"/>
    <w:rsid w:val="00564E45"/>
    <w:rsid w:val="00567F20"/>
    <w:rsid w:val="00573C73"/>
    <w:rsid w:val="005753E7"/>
    <w:rsid w:val="005807FF"/>
    <w:rsid w:val="00581B37"/>
    <w:rsid w:val="00583435"/>
    <w:rsid w:val="00583FE2"/>
    <w:rsid w:val="005851F0"/>
    <w:rsid w:val="00585509"/>
    <w:rsid w:val="0059420D"/>
    <w:rsid w:val="00594C7A"/>
    <w:rsid w:val="00594CD5"/>
    <w:rsid w:val="005958CB"/>
    <w:rsid w:val="00596C0A"/>
    <w:rsid w:val="005A0806"/>
    <w:rsid w:val="005A0F97"/>
    <w:rsid w:val="005A400B"/>
    <w:rsid w:val="005B20E5"/>
    <w:rsid w:val="005B5323"/>
    <w:rsid w:val="005C1780"/>
    <w:rsid w:val="005C20CE"/>
    <w:rsid w:val="005C6D35"/>
    <w:rsid w:val="005D32B2"/>
    <w:rsid w:val="005D6447"/>
    <w:rsid w:val="005E04CF"/>
    <w:rsid w:val="005E0DB2"/>
    <w:rsid w:val="005E1C40"/>
    <w:rsid w:val="005E5D43"/>
    <w:rsid w:val="005E6597"/>
    <w:rsid w:val="005F34FA"/>
    <w:rsid w:val="005F4425"/>
    <w:rsid w:val="005F4B5D"/>
    <w:rsid w:val="005F56C2"/>
    <w:rsid w:val="005F6D3C"/>
    <w:rsid w:val="005F77C4"/>
    <w:rsid w:val="006000A7"/>
    <w:rsid w:val="006007CD"/>
    <w:rsid w:val="00600AAE"/>
    <w:rsid w:val="00603516"/>
    <w:rsid w:val="00604BC2"/>
    <w:rsid w:val="00605379"/>
    <w:rsid w:val="00605B9D"/>
    <w:rsid w:val="00605BBD"/>
    <w:rsid w:val="00610EB7"/>
    <w:rsid w:val="00611E6E"/>
    <w:rsid w:val="0061311E"/>
    <w:rsid w:val="00613D47"/>
    <w:rsid w:val="006152D2"/>
    <w:rsid w:val="0062139D"/>
    <w:rsid w:val="00622B38"/>
    <w:rsid w:val="006239B1"/>
    <w:rsid w:val="00633155"/>
    <w:rsid w:val="00635D78"/>
    <w:rsid w:val="0063603F"/>
    <w:rsid w:val="00636C59"/>
    <w:rsid w:val="00640EEA"/>
    <w:rsid w:val="00642B62"/>
    <w:rsid w:val="00643FC3"/>
    <w:rsid w:val="006478E1"/>
    <w:rsid w:val="00647FCA"/>
    <w:rsid w:val="0065061F"/>
    <w:rsid w:val="00652DC4"/>
    <w:rsid w:val="006541D2"/>
    <w:rsid w:val="006553EA"/>
    <w:rsid w:val="006558D5"/>
    <w:rsid w:val="00655ED8"/>
    <w:rsid w:val="0065615D"/>
    <w:rsid w:val="00656811"/>
    <w:rsid w:val="00657822"/>
    <w:rsid w:val="00660402"/>
    <w:rsid w:val="00661311"/>
    <w:rsid w:val="00665AC2"/>
    <w:rsid w:val="00666276"/>
    <w:rsid w:val="0067010F"/>
    <w:rsid w:val="00671D15"/>
    <w:rsid w:val="006727D3"/>
    <w:rsid w:val="00672CCD"/>
    <w:rsid w:val="00673695"/>
    <w:rsid w:val="006753A0"/>
    <w:rsid w:val="00677FF1"/>
    <w:rsid w:val="0068187A"/>
    <w:rsid w:val="0068364C"/>
    <w:rsid w:val="00685DC4"/>
    <w:rsid w:val="006868EF"/>
    <w:rsid w:val="0069580B"/>
    <w:rsid w:val="00697FAC"/>
    <w:rsid w:val="006A0F17"/>
    <w:rsid w:val="006A17B4"/>
    <w:rsid w:val="006B2EBE"/>
    <w:rsid w:val="006B3C67"/>
    <w:rsid w:val="006B7112"/>
    <w:rsid w:val="006B72D5"/>
    <w:rsid w:val="006B7D90"/>
    <w:rsid w:val="006C1ADE"/>
    <w:rsid w:val="006C27F6"/>
    <w:rsid w:val="006C30D9"/>
    <w:rsid w:val="006C35C1"/>
    <w:rsid w:val="006C3E8C"/>
    <w:rsid w:val="006C6E6A"/>
    <w:rsid w:val="006D2460"/>
    <w:rsid w:val="006D24E5"/>
    <w:rsid w:val="006D3AA9"/>
    <w:rsid w:val="006D60B3"/>
    <w:rsid w:val="006E04E3"/>
    <w:rsid w:val="006E26C8"/>
    <w:rsid w:val="006E2842"/>
    <w:rsid w:val="006E4191"/>
    <w:rsid w:val="006E41C0"/>
    <w:rsid w:val="006E672E"/>
    <w:rsid w:val="006F198E"/>
    <w:rsid w:val="006F2457"/>
    <w:rsid w:val="006F38B4"/>
    <w:rsid w:val="006F5A57"/>
    <w:rsid w:val="006F5BB2"/>
    <w:rsid w:val="006F7FAA"/>
    <w:rsid w:val="00700B79"/>
    <w:rsid w:val="00702E4F"/>
    <w:rsid w:val="00703480"/>
    <w:rsid w:val="0070583E"/>
    <w:rsid w:val="00710D3C"/>
    <w:rsid w:val="00712880"/>
    <w:rsid w:val="0071473E"/>
    <w:rsid w:val="0071549C"/>
    <w:rsid w:val="00720BAD"/>
    <w:rsid w:val="007237F5"/>
    <w:rsid w:val="00723CF1"/>
    <w:rsid w:val="007262A9"/>
    <w:rsid w:val="007268A7"/>
    <w:rsid w:val="00726F20"/>
    <w:rsid w:val="0072722A"/>
    <w:rsid w:val="0072754A"/>
    <w:rsid w:val="00734358"/>
    <w:rsid w:val="00735AC8"/>
    <w:rsid w:val="007373F0"/>
    <w:rsid w:val="00741E0E"/>
    <w:rsid w:val="00742606"/>
    <w:rsid w:val="00742F87"/>
    <w:rsid w:val="00744107"/>
    <w:rsid w:val="0074479F"/>
    <w:rsid w:val="00746FAB"/>
    <w:rsid w:val="007500C5"/>
    <w:rsid w:val="0075135F"/>
    <w:rsid w:val="00751BB7"/>
    <w:rsid w:val="0075201B"/>
    <w:rsid w:val="00764C7F"/>
    <w:rsid w:val="00765232"/>
    <w:rsid w:val="00765D14"/>
    <w:rsid w:val="00767734"/>
    <w:rsid w:val="00767860"/>
    <w:rsid w:val="007710D3"/>
    <w:rsid w:val="00774DFA"/>
    <w:rsid w:val="00777A93"/>
    <w:rsid w:val="00777BE5"/>
    <w:rsid w:val="00785763"/>
    <w:rsid w:val="00785842"/>
    <w:rsid w:val="007902D6"/>
    <w:rsid w:val="0079782B"/>
    <w:rsid w:val="007A554A"/>
    <w:rsid w:val="007A7062"/>
    <w:rsid w:val="007A715F"/>
    <w:rsid w:val="007A7253"/>
    <w:rsid w:val="007B195F"/>
    <w:rsid w:val="007B343A"/>
    <w:rsid w:val="007B3E7B"/>
    <w:rsid w:val="007B6C39"/>
    <w:rsid w:val="007B7DBA"/>
    <w:rsid w:val="007C387A"/>
    <w:rsid w:val="007C3BD8"/>
    <w:rsid w:val="007C4A60"/>
    <w:rsid w:val="007C7089"/>
    <w:rsid w:val="007D116D"/>
    <w:rsid w:val="007D30AB"/>
    <w:rsid w:val="007D5191"/>
    <w:rsid w:val="007E2DD2"/>
    <w:rsid w:val="007E40FB"/>
    <w:rsid w:val="007E497E"/>
    <w:rsid w:val="007E518A"/>
    <w:rsid w:val="007E6573"/>
    <w:rsid w:val="007E750B"/>
    <w:rsid w:val="007F0278"/>
    <w:rsid w:val="007F06BC"/>
    <w:rsid w:val="007F19AD"/>
    <w:rsid w:val="007F5F8E"/>
    <w:rsid w:val="008007B9"/>
    <w:rsid w:val="00801E68"/>
    <w:rsid w:val="008028F4"/>
    <w:rsid w:val="00810640"/>
    <w:rsid w:val="0081097D"/>
    <w:rsid w:val="00811DE6"/>
    <w:rsid w:val="00817A21"/>
    <w:rsid w:val="00817D3C"/>
    <w:rsid w:val="00823E33"/>
    <w:rsid w:val="008244E1"/>
    <w:rsid w:val="00824681"/>
    <w:rsid w:val="0082645B"/>
    <w:rsid w:val="00830946"/>
    <w:rsid w:val="00834AA7"/>
    <w:rsid w:val="00835FFB"/>
    <w:rsid w:val="00836B6A"/>
    <w:rsid w:val="00837CF4"/>
    <w:rsid w:val="00844364"/>
    <w:rsid w:val="00855C56"/>
    <w:rsid w:val="008573A3"/>
    <w:rsid w:val="00864D33"/>
    <w:rsid w:val="00865EF5"/>
    <w:rsid w:val="00866192"/>
    <w:rsid w:val="008671D8"/>
    <w:rsid w:val="00867444"/>
    <w:rsid w:val="008716DD"/>
    <w:rsid w:val="00871F19"/>
    <w:rsid w:val="00876600"/>
    <w:rsid w:val="00880090"/>
    <w:rsid w:val="00881748"/>
    <w:rsid w:val="00881886"/>
    <w:rsid w:val="00883ADE"/>
    <w:rsid w:val="0088457A"/>
    <w:rsid w:val="008845AF"/>
    <w:rsid w:val="008926E8"/>
    <w:rsid w:val="00893E0A"/>
    <w:rsid w:val="00895B22"/>
    <w:rsid w:val="008964E2"/>
    <w:rsid w:val="00896755"/>
    <w:rsid w:val="008A1836"/>
    <w:rsid w:val="008A1F50"/>
    <w:rsid w:val="008A5CB3"/>
    <w:rsid w:val="008A792C"/>
    <w:rsid w:val="008B0E32"/>
    <w:rsid w:val="008C2D64"/>
    <w:rsid w:val="008C6DE9"/>
    <w:rsid w:val="008C7092"/>
    <w:rsid w:val="008C7FDE"/>
    <w:rsid w:val="008D3A0C"/>
    <w:rsid w:val="008D4699"/>
    <w:rsid w:val="008D50EF"/>
    <w:rsid w:val="008D5188"/>
    <w:rsid w:val="008D62E6"/>
    <w:rsid w:val="008D73C7"/>
    <w:rsid w:val="008D7DE2"/>
    <w:rsid w:val="008E19CE"/>
    <w:rsid w:val="008E407F"/>
    <w:rsid w:val="008E4D02"/>
    <w:rsid w:val="008E7761"/>
    <w:rsid w:val="008F6551"/>
    <w:rsid w:val="008F7CE1"/>
    <w:rsid w:val="0090215D"/>
    <w:rsid w:val="00902FFA"/>
    <w:rsid w:val="00903012"/>
    <w:rsid w:val="00906190"/>
    <w:rsid w:val="00911D54"/>
    <w:rsid w:val="0091281B"/>
    <w:rsid w:val="0091504B"/>
    <w:rsid w:val="0092306B"/>
    <w:rsid w:val="00926661"/>
    <w:rsid w:val="009271A0"/>
    <w:rsid w:val="00931072"/>
    <w:rsid w:val="00931FFE"/>
    <w:rsid w:val="009327EA"/>
    <w:rsid w:val="009373FE"/>
    <w:rsid w:val="00940158"/>
    <w:rsid w:val="00940ABD"/>
    <w:rsid w:val="00940C27"/>
    <w:rsid w:val="00942417"/>
    <w:rsid w:val="00942AD3"/>
    <w:rsid w:val="00944D1F"/>
    <w:rsid w:val="00947CA8"/>
    <w:rsid w:val="009508CA"/>
    <w:rsid w:val="00953894"/>
    <w:rsid w:val="0095646D"/>
    <w:rsid w:val="0096061C"/>
    <w:rsid w:val="00961F75"/>
    <w:rsid w:val="009632B8"/>
    <w:rsid w:val="00965DD1"/>
    <w:rsid w:val="00967234"/>
    <w:rsid w:val="009678E0"/>
    <w:rsid w:val="00980385"/>
    <w:rsid w:val="00980916"/>
    <w:rsid w:val="00984EDF"/>
    <w:rsid w:val="009855FF"/>
    <w:rsid w:val="00985914"/>
    <w:rsid w:val="0098628A"/>
    <w:rsid w:val="00986B2F"/>
    <w:rsid w:val="009969D2"/>
    <w:rsid w:val="009A1890"/>
    <w:rsid w:val="009B1F17"/>
    <w:rsid w:val="009B5EFA"/>
    <w:rsid w:val="009B6B43"/>
    <w:rsid w:val="009C0E17"/>
    <w:rsid w:val="009C39BF"/>
    <w:rsid w:val="009C6550"/>
    <w:rsid w:val="009D37C3"/>
    <w:rsid w:val="009D45E2"/>
    <w:rsid w:val="009D5FD7"/>
    <w:rsid w:val="009E5EF5"/>
    <w:rsid w:val="009F454A"/>
    <w:rsid w:val="009F4BEE"/>
    <w:rsid w:val="009F4EA6"/>
    <w:rsid w:val="009F5249"/>
    <w:rsid w:val="009F5787"/>
    <w:rsid w:val="009F5EFE"/>
    <w:rsid w:val="009F6645"/>
    <w:rsid w:val="009F68E1"/>
    <w:rsid w:val="009F7176"/>
    <w:rsid w:val="00A00597"/>
    <w:rsid w:val="00A0191D"/>
    <w:rsid w:val="00A0256C"/>
    <w:rsid w:val="00A02FE5"/>
    <w:rsid w:val="00A03694"/>
    <w:rsid w:val="00A040F7"/>
    <w:rsid w:val="00A0467F"/>
    <w:rsid w:val="00A04749"/>
    <w:rsid w:val="00A129A4"/>
    <w:rsid w:val="00A135FD"/>
    <w:rsid w:val="00A1433F"/>
    <w:rsid w:val="00A15FAC"/>
    <w:rsid w:val="00A16BEA"/>
    <w:rsid w:val="00A2518B"/>
    <w:rsid w:val="00A30EC2"/>
    <w:rsid w:val="00A31F23"/>
    <w:rsid w:val="00A32387"/>
    <w:rsid w:val="00A34813"/>
    <w:rsid w:val="00A35448"/>
    <w:rsid w:val="00A35499"/>
    <w:rsid w:val="00A4320B"/>
    <w:rsid w:val="00A44506"/>
    <w:rsid w:val="00A46553"/>
    <w:rsid w:val="00A52866"/>
    <w:rsid w:val="00A5624F"/>
    <w:rsid w:val="00A57B39"/>
    <w:rsid w:val="00A6399A"/>
    <w:rsid w:val="00A660F2"/>
    <w:rsid w:val="00A7089F"/>
    <w:rsid w:val="00A717BF"/>
    <w:rsid w:val="00A71BBB"/>
    <w:rsid w:val="00A744A9"/>
    <w:rsid w:val="00A810BB"/>
    <w:rsid w:val="00A83FF3"/>
    <w:rsid w:val="00A873FF"/>
    <w:rsid w:val="00A87580"/>
    <w:rsid w:val="00A90A47"/>
    <w:rsid w:val="00A910CE"/>
    <w:rsid w:val="00A93A64"/>
    <w:rsid w:val="00A94084"/>
    <w:rsid w:val="00A94BFF"/>
    <w:rsid w:val="00AA30D0"/>
    <w:rsid w:val="00AA472E"/>
    <w:rsid w:val="00AA656A"/>
    <w:rsid w:val="00AA72AE"/>
    <w:rsid w:val="00AA730A"/>
    <w:rsid w:val="00AA7EAF"/>
    <w:rsid w:val="00AB1C73"/>
    <w:rsid w:val="00AB3406"/>
    <w:rsid w:val="00AB389D"/>
    <w:rsid w:val="00AB4D93"/>
    <w:rsid w:val="00AC2039"/>
    <w:rsid w:val="00AC37A8"/>
    <w:rsid w:val="00AC7077"/>
    <w:rsid w:val="00AC7146"/>
    <w:rsid w:val="00AD38DC"/>
    <w:rsid w:val="00AD4FF6"/>
    <w:rsid w:val="00AD57BB"/>
    <w:rsid w:val="00AD5CC8"/>
    <w:rsid w:val="00AE5603"/>
    <w:rsid w:val="00AF208C"/>
    <w:rsid w:val="00AF5520"/>
    <w:rsid w:val="00AF7471"/>
    <w:rsid w:val="00B03703"/>
    <w:rsid w:val="00B06FE1"/>
    <w:rsid w:val="00B07AE2"/>
    <w:rsid w:val="00B113EC"/>
    <w:rsid w:val="00B11EC9"/>
    <w:rsid w:val="00B136FC"/>
    <w:rsid w:val="00B13920"/>
    <w:rsid w:val="00B139B0"/>
    <w:rsid w:val="00B141E2"/>
    <w:rsid w:val="00B15C10"/>
    <w:rsid w:val="00B160D9"/>
    <w:rsid w:val="00B17E45"/>
    <w:rsid w:val="00B240D6"/>
    <w:rsid w:val="00B24C97"/>
    <w:rsid w:val="00B251B1"/>
    <w:rsid w:val="00B257EE"/>
    <w:rsid w:val="00B25819"/>
    <w:rsid w:val="00B263FB"/>
    <w:rsid w:val="00B31306"/>
    <w:rsid w:val="00B3140C"/>
    <w:rsid w:val="00B347CC"/>
    <w:rsid w:val="00B37F7E"/>
    <w:rsid w:val="00B469AF"/>
    <w:rsid w:val="00B56897"/>
    <w:rsid w:val="00B56FE9"/>
    <w:rsid w:val="00B60E4E"/>
    <w:rsid w:val="00B62B2E"/>
    <w:rsid w:val="00B641ED"/>
    <w:rsid w:val="00B64F72"/>
    <w:rsid w:val="00B708DD"/>
    <w:rsid w:val="00B70D4E"/>
    <w:rsid w:val="00B71AAF"/>
    <w:rsid w:val="00B73A3A"/>
    <w:rsid w:val="00B73AE1"/>
    <w:rsid w:val="00B746A0"/>
    <w:rsid w:val="00B750C0"/>
    <w:rsid w:val="00B755A0"/>
    <w:rsid w:val="00B76460"/>
    <w:rsid w:val="00B80A26"/>
    <w:rsid w:val="00B81C6B"/>
    <w:rsid w:val="00B84598"/>
    <w:rsid w:val="00B8645F"/>
    <w:rsid w:val="00B87D89"/>
    <w:rsid w:val="00B95A39"/>
    <w:rsid w:val="00B95B96"/>
    <w:rsid w:val="00B95CAD"/>
    <w:rsid w:val="00B96ED0"/>
    <w:rsid w:val="00BA020B"/>
    <w:rsid w:val="00BA450E"/>
    <w:rsid w:val="00BA48D2"/>
    <w:rsid w:val="00BB2D49"/>
    <w:rsid w:val="00BB2FC0"/>
    <w:rsid w:val="00BB34DC"/>
    <w:rsid w:val="00BB36FF"/>
    <w:rsid w:val="00BC2B81"/>
    <w:rsid w:val="00BC7979"/>
    <w:rsid w:val="00BD34B9"/>
    <w:rsid w:val="00BD35AD"/>
    <w:rsid w:val="00BD4706"/>
    <w:rsid w:val="00BE3B66"/>
    <w:rsid w:val="00BE77AD"/>
    <w:rsid w:val="00BF114F"/>
    <w:rsid w:val="00BF1456"/>
    <w:rsid w:val="00BF16B6"/>
    <w:rsid w:val="00BF4176"/>
    <w:rsid w:val="00BF71A3"/>
    <w:rsid w:val="00BF779E"/>
    <w:rsid w:val="00BF7983"/>
    <w:rsid w:val="00BF7A0A"/>
    <w:rsid w:val="00BF7B57"/>
    <w:rsid w:val="00C02041"/>
    <w:rsid w:val="00C036ED"/>
    <w:rsid w:val="00C04AA4"/>
    <w:rsid w:val="00C04F20"/>
    <w:rsid w:val="00C053E7"/>
    <w:rsid w:val="00C05864"/>
    <w:rsid w:val="00C062A2"/>
    <w:rsid w:val="00C07CED"/>
    <w:rsid w:val="00C102ED"/>
    <w:rsid w:val="00C13979"/>
    <w:rsid w:val="00C13FEF"/>
    <w:rsid w:val="00C141DA"/>
    <w:rsid w:val="00C14846"/>
    <w:rsid w:val="00C14A4A"/>
    <w:rsid w:val="00C15128"/>
    <w:rsid w:val="00C16E42"/>
    <w:rsid w:val="00C20BDC"/>
    <w:rsid w:val="00C2119C"/>
    <w:rsid w:val="00C21447"/>
    <w:rsid w:val="00C2230C"/>
    <w:rsid w:val="00C2376A"/>
    <w:rsid w:val="00C251ED"/>
    <w:rsid w:val="00C32EE5"/>
    <w:rsid w:val="00C347C4"/>
    <w:rsid w:val="00C36764"/>
    <w:rsid w:val="00C36868"/>
    <w:rsid w:val="00C37368"/>
    <w:rsid w:val="00C4471F"/>
    <w:rsid w:val="00C450AC"/>
    <w:rsid w:val="00C466E9"/>
    <w:rsid w:val="00C46766"/>
    <w:rsid w:val="00C46A0C"/>
    <w:rsid w:val="00C54445"/>
    <w:rsid w:val="00C548CC"/>
    <w:rsid w:val="00C572F6"/>
    <w:rsid w:val="00C60146"/>
    <w:rsid w:val="00C60320"/>
    <w:rsid w:val="00C616FB"/>
    <w:rsid w:val="00C61BB4"/>
    <w:rsid w:val="00C657C7"/>
    <w:rsid w:val="00C65857"/>
    <w:rsid w:val="00C66772"/>
    <w:rsid w:val="00C72816"/>
    <w:rsid w:val="00C75146"/>
    <w:rsid w:val="00C76FA3"/>
    <w:rsid w:val="00C779F5"/>
    <w:rsid w:val="00C817D2"/>
    <w:rsid w:val="00C81803"/>
    <w:rsid w:val="00C82040"/>
    <w:rsid w:val="00C82333"/>
    <w:rsid w:val="00C83ED7"/>
    <w:rsid w:val="00C84F26"/>
    <w:rsid w:val="00C86B40"/>
    <w:rsid w:val="00C908F1"/>
    <w:rsid w:val="00C94035"/>
    <w:rsid w:val="00C9748C"/>
    <w:rsid w:val="00C976C9"/>
    <w:rsid w:val="00CA331C"/>
    <w:rsid w:val="00CA3D45"/>
    <w:rsid w:val="00CA53EB"/>
    <w:rsid w:val="00CA6240"/>
    <w:rsid w:val="00CA7292"/>
    <w:rsid w:val="00CA788A"/>
    <w:rsid w:val="00CB1D38"/>
    <w:rsid w:val="00CB4A00"/>
    <w:rsid w:val="00CB6C6E"/>
    <w:rsid w:val="00CC1738"/>
    <w:rsid w:val="00CC19F5"/>
    <w:rsid w:val="00CD493B"/>
    <w:rsid w:val="00CD5FF7"/>
    <w:rsid w:val="00CD66AA"/>
    <w:rsid w:val="00CE18A3"/>
    <w:rsid w:val="00CE30D7"/>
    <w:rsid w:val="00CE40BC"/>
    <w:rsid w:val="00CE43D4"/>
    <w:rsid w:val="00CF073E"/>
    <w:rsid w:val="00CF149A"/>
    <w:rsid w:val="00CF2CB1"/>
    <w:rsid w:val="00CF3518"/>
    <w:rsid w:val="00CF5028"/>
    <w:rsid w:val="00CF5498"/>
    <w:rsid w:val="00CF708E"/>
    <w:rsid w:val="00CF7844"/>
    <w:rsid w:val="00D04499"/>
    <w:rsid w:val="00D04F02"/>
    <w:rsid w:val="00D1059E"/>
    <w:rsid w:val="00D1132F"/>
    <w:rsid w:val="00D1334C"/>
    <w:rsid w:val="00D13837"/>
    <w:rsid w:val="00D23D34"/>
    <w:rsid w:val="00D279ED"/>
    <w:rsid w:val="00D3274D"/>
    <w:rsid w:val="00D331FD"/>
    <w:rsid w:val="00D34C59"/>
    <w:rsid w:val="00D3706B"/>
    <w:rsid w:val="00D47020"/>
    <w:rsid w:val="00D47359"/>
    <w:rsid w:val="00D5037F"/>
    <w:rsid w:val="00D520F7"/>
    <w:rsid w:val="00D527DC"/>
    <w:rsid w:val="00D53596"/>
    <w:rsid w:val="00D5449F"/>
    <w:rsid w:val="00D5493A"/>
    <w:rsid w:val="00D549F4"/>
    <w:rsid w:val="00D6463F"/>
    <w:rsid w:val="00D659AF"/>
    <w:rsid w:val="00D70253"/>
    <w:rsid w:val="00D70A89"/>
    <w:rsid w:val="00D76B83"/>
    <w:rsid w:val="00D80884"/>
    <w:rsid w:val="00D84AE3"/>
    <w:rsid w:val="00D85AD5"/>
    <w:rsid w:val="00D8648E"/>
    <w:rsid w:val="00D91C3E"/>
    <w:rsid w:val="00D95D9C"/>
    <w:rsid w:val="00D966FC"/>
    <w:rsid w:val="00DA2388"/>
    <w:rsid w:val="00DA2430"/>
    <w:rsid w:val="00DA4324"/>
    <w:rsid w:val="00DB20FF"/>
    <w:rsid w:val="00DB22D3"/>
    <w:rsid w:val="00DB4CB9"/>
    <w:rsid w:val="00DB704A"/>
    <w:rsid w:val="00DD15C2"/>
    <w:rsid w:val="00DD59AC"/>
    <w:rsid w:val="00DE2513"/>
    <w:rsid w:val="00DE3948"/>
    <w:rsid w:val="00DE3BBC"/>
    <w:rsid w:val="00DE4EBF"/>
    <w:rsid w:val="00DE5574"/>
    <w:rsid w:val="00DE578E"/>
    <w:rsid w:val="00DE5AC8"/>
    <w:rsid w:val="00DE5AE2"/>
    <w:rsid w:val="00DE7081"/>
    <w:rsid w:val="00DE7CC3"/>
    <w:rsid w:val="00DF36AD"/>
    <w:rsid w:val="00DF41FF"/>
    <w:rsid w:val="00E0071A"/>
    <w:rsid w:val="00E051C3"/>
    <w:rsid w:val="00E1085D"/>
    <w:rsid w:val="00E133A7"/>
    <w:rsid w:val="00E13791"/>
    <w:rsid w:val="00E147F9"/>
    <w:rsid w:val="00E148F4"/>
    <w:rsid w:val="00E16202"/>
    <w:rsid w:val="00E20CDB"/>
    <w:rsid w:val="00E211DB"/>
    <w:rsid w:val="00E24037"/>
    <w:rsid w:val="00E2739D"/>
    <w:rsid w:val="00E30419"/>
    <w:rsid w:val="00E363E1"/>
    <w:rsid w:val="00E3645A"/>
    <w:rsid w:val="00E3669C"/>
    <w:rsid w:val="00E407EF"/>
    <w:rsid w:val="00E42550"/>
    <w:rsid w:val="00E43534"/>
    <w:rsid w:val="00E4364D"/>
    <w:rsid w:val="00E44625"/>
    <w:rsid w:val="00E44F3F"/>
    <w:rsid w:val="00E47F2C"/>
    <w:rsid w:val="00E52E13"/>
    <w:rsid w:val="00E53D82"/>
    <w:rsid w:val="00E60E0F"/>
    <w:rsid w:val="00E63DA9"/>
    <w:rsid w:val="00E67303"/>
    <w:rsid w:val="00E67FFD"/>
    <w:rsid w:val="00E71ABB"/>
    <w:rsid w:val="00E72455"/>
    <w:rsid w:val="00E72A5F"/>
    <w:rsid w:val="00E75E75"/>
    <w:rsid w:val="00E76469"/>
    <w:rsid w:val="00E825C5"/>
    <w:rsid w:val="00E845A4"/>
    <w:rsid w:val="00E85C88"/>
    <w:rsid w:val="00E91F26"/>
    <w:rsid w:val="00E9398A"/>
    <w:rsid w:val="00E9401B"/>
    <w:rsid w:val="00E940B9"/>
    <w:rsid w:val="00E9479B"/>
    <w:rsid w:val="00EA0137"/>
    <w:rsid w:val="00EA414C"/>
    <w:rsid w:val="00EA5BDE"/>
    <w:rsid w:val="00EA7F93"/>
    <w:rsid w:val="00EB00D5"/>
    <w:rsid w:val="00EB1832"/>
    <w:rsid w:val="00EB413C"/>
    <w:rsid w:val="00EB5301"/>
    <w:rsid w:val="00EC17A3"/>
    <w:rsid w:val="00EC3440"/>
    <w:rsid w:val="00EC4259"/>
    <w:rsid w:val="00EC5319"/>
    <w:rsid w:val="00EC6A14"/>
    <w:rsid w:val="00EC6DAB"/>
    <w:rsid w:val="00EC7740"/>
    <w:rsid w:val="00ED6CB9"/>
    <w:rsid w:val="00EE2436"/>
    <w:rsid w:val="00EE263D"/>
    <w:rsid w:val="00EE2FB8"/>
    <w:rsid w:val="00EE7961"/>
    <w:rsid w:val="00EF04D7"/>
    <w:rsid w:val="00EF72A1"/>
    <w:rsid w:val="00F01B08"/>
    <w:rsid w:val="00F0236C"/>
    <w:rsid w:val="00F0293D"/>
    <w:rsid w:val="00F037C6"/>
    <w:rsid w:val="00F114DB"/>
    <w:rsid w:val="00F12A3C"/>
    <w:rsid w:val="00F16408"/>
    <w:rsid w:val="00F16769"/>
    <w:rsid w:val="00F21939"/>
    <w:rsid w:val="00F241DC"/>
    <w:rsid w:val="00F244CF"/>
    <w:rsid w:val="00F270B0"/>
    <w:rsid w:val="00F31601"/>
    <w:rsid w:val="00F31AA5"/>
    <w:rsid w:val="00F34D2D"/>
    <w:rsid w:val="00F40D91"/>
    <w:rsid w:val="00F40DB8"/>
    <w:rsid w:val="00F4243D"/>
    <w:rsid w:val="00F4337D"/>
    <w:rsid w:val="00F47E0B"/>
    <w:rsid w:val="00F563D1"/>
    <w:rsid w:val="00F570A2"/>
    <w:rsid w:val="00F602D6"/>
    <w:rsid w:val="00F62D20"/>
    <w:rsid w:val="00F631B4"/>
    <w:rsid w:val="00F65517"/>
    <w:rsid w:val="00F668AF"/>
    <w:rsid w:val="00F7137E"/>
    <w:rsid w:val="00F74918"/>
    <w:rsid w:val="00F76B2D"/>
    <w:rsid w:val="00F81ADA"/>
    <w:rsid w:val="00F824C0"/>
    <w:rsid w:val="00F9209F"/>
    <w:rsid w:val="00F959D4"/>
    <w:rsid w:val="00F969B4"/>
    <w:rsid w:val="00F96BF9"/>
    <w:rsid w:val="00F96E4E"/>
    <w:rsid w:val="00FA7145"/>
    <w:rsid w:val="00FB09EE"/>
    <w:rsid w:val="00FB162A"/>
    <w:rsid w:val="00FB6EDE"/>
    <w:rsid w:val="00FC02A1"/>
    <w:rsid w:val="00FC4E9E"/>
    <w:rsid w:val="00FC6ADA"/>
    <w:rsid w:val="00FC7C4C"/>
    <w:rsid w:val="00FD0FBA"/>
    <w:rsid w:val="00FD2BD4"/>
    <w:rsid w:val="00FD312C"/>
    <w:rsid w:val="00FD319B"/>
    <w:rsid w:val="00FD494E"/>
    <w:rsid w:val="00FD67E8"/>
    <w:rsid w:val="00FE0788"/>
    <w:rsid w:val="00FE2A17"/>
    <w:rsid w:val="00FE5C5C"/>
    <w:rsid w:val="00FE6851"/>
    <w:rsid w:val="00FF0D63"/>
    <w:rsid w:val="00FF2548"/>
    <w:rsid w:val="00FF3C78"/>
    <w:rsid w:val="00FF3D1D"/>
    <w:rsid w:val="00FF7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AA33B"/>
  <w15:chartTrackingRefBased/>
  <w15:docId w15:val="{09E4D18F-7F63-4B70-9473-7F5493E3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2A3C"/>
    <w:rPr>
      <w:sz w:val="24"/>
      <w:szCs w:val="24"/>
    </w:rPr>
  </w:style>
  <w:style w:type="paragraph" w:styleId="Heading1">
    <w:name w:val="heading 1"/>
    <w:basedOn w:val="Normal"/>
    <w:next w:val="Normal"/>
    <w:qFormat/>
    <w:rsid w:val="00255465"/>
    <w:pPr>
      <w:keepNext/>
      <w:outlineLvl w:val="0"/>
    </w:pPr>
    <w:rPr>
      <w:sz w:val="28"/>
    </w:rPr>
  </w:style>
  <w:style w:type="paragraph" w:styleId="Heading2">
    <w:name w:val="heading 2"/>
    <w:basedOn w:val="Normal"/>
    <w:next w:val="Normal"/>
    <w:qFormat/>
    <w:rsid w:val="00255465"/>
    <w:pPr>
      <w:keepNext/>
      <w:outlineLvl w:val="1"/>
    </w:pPr>
    <w:rPr>
      <w:b/>
      <w:bCs/>
    </w:rPr>
  </w:style>
  <w:style w:type="paragraph" w:styleId="Heading3">
    <w:name w:val="heading 3"/>
    <w:basedOn w:val="Normal"/>
    <w:next w:val="Normal"/>
    <w:qFormat/>
    <w:rsid w:val="00255465"/>
    <w:pPr>
      <w:keepNext/>
      <w:jc w:val="both"/>
      <w:outlineLvl w:val="2"/>
    </w:pPr>
    <w:rPr>
      <w:b/>
      <w:bCs/>
    </w:rPr>
  </w:style>
  <w:style w:type="paragraph" w:styleId="Heading4">
    <w:name w:val="heading 4"/>
    <w:basedOn w:val="Normal"/>
    <w:next w:val="Normal"/>
    <w:qFormat/>
    <w:rsid w:val="00255465"/>
    <w:pPr>
      <w:keepNext/>
      <w:autoSpaceDE w:val="0"/>
      <w:autoSpaceDN w:val="0"/>
      <w:adjustRightInd w:val="0"/>
      <w:jc w:val="center"/>
      <w:outlineLvl w:val="3"/>
    </w:pPr>
    <w:rPr>
      <w:color w:val="000000"/>
      <w:sz w:val="28"/>
      <w:szCs w:val="32"/>
    </w:rPr>
  </w:style>
  <w:style w:type="paragraph" w:styleId="Heading5">
    <w:name w:val="heading 5"/>
    <w:basedOn w:val="Normal"/>
    <w:next w:val="Normal"/>
    <w:qFormat/>
    <w:rsid w:val="00255465"/>
    <w:pPr>
      <w:keepNext/>
      <w:spacing w:line="360" w:lineRule="auto"/>
      <w:ind w:left="360"/>
      <w:jc w:val="center"/>
      <w:outlineLvl w:val="4"/>
    </w:pPr>
    <w:rPr>
      <w:b/>
      <w:bCs/>
    </w:rPr>
  </w:style>
  <w:style w:type="paragraph" w:styleId="Heading6">
    <w:name w:val="heading 6"/>
    <w:basedOn w:val="Normal"/>
    <w:next w:val="Normal"/>
    <w:qFormat/>
    <w:rsid w:val="00255465"/>
    <w:pPr>
      <w:keepNext/>
      <w:ind w:left="360"/>
      <w:outlineLvl w:val="5"/>
    </w:pPr>
    <w:rPr>
      <w:b/>
      <w:bCs/>
    </w:rPr>
  </w:style>
  <w:style w:type="paragraph" w:styleId="Heading7">
    <w:name w:val="heading 7"/>
    <w:basedOn w:val="Normal"/>
    <w:next w:val="Normal"/>
    <w:qFormat/>
    <w:rsid w:val="00255465"/>
    <w:pPr>
      <w:keepNext/>
      <w:jc w:val="center"/>
      <w:outlineLvl w:val="6"/>
    </w:pPr>
    <w:rPr>
      <w:b/>
      <w:bCs/>
      <w:sz w:val="28"/>
      <w:szCs w:val="28"/>
      <w:u w:val="single"/>
    </w:rPr>
  </w:style>
  <w:style w:type="paragraph" w:styleId="Heading8">
    <w:name w:val="heading 8"/>
    <w:basedOn w:val="Normal"/>
    <w:next w:val="Normal"/>
    <w:qFormat/>
    <w:rsid w:val="00255465"/>
    <w:pPr>
      <w:keepNext/>
      <w:spacing w:line="360" w:lineRule="auto"/>
      <w:jc w:val="center"/>
      <w:outlineLvl w:val="7"/>
    </w:pPr>
    <w:rPr>
      <w:b/>
      <w:bCs/>
    </w:rPr>
  </w:style>
  <w:style w:type="paragraph" w:styleId="Heading9">
    <w:name w:val="heading 9"/>
    <w:basedOn w:val="Normal"/>
    <w:next w:val="Normal"/>
    <w:qFormat/>
    <w:rsid w:val="00255465"/>
    <w:pPr>
      <w:keepNext/>
      <w:spacing w:line="360" w:lineRule="auto"/>
      <w:ind w:left="720"/>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255465"/>
    <w:pPr>
      <w:ind w:left="720"/>
      <w:jc w:val="both"/>
    </w:pPr>
  </w:style>
  <w:style w:type="paragraph" w:styleId="Header">
    <w:name w:val="header"/>
    <w:basedOn w:val="Normal"/>
    <w:link w:val="HeaderChar"/>
    <w:rsid w:val="00255465"/>
    <w:pPr>
      <w:tabs>
        <w:tab w:val="center" w:pos="4320"/>
        <w:tab w:val="right" w:pos="8640"/>
      </w:tabs>
    </w:pPr>
  </w:style>
  <w:style w:type="paragraph" w:styleId="Footer">
    <w:name w:val="footer"/>
    <w:basedOn w:val="Normal"/>
    <w:link w:val="FooterChar"/>
    <w:uiPriority w:val="99"/>
    <w:rsid w:val="00255465"/>
    <w:pPr>
      <w:tabs>
        <w:tab w:val="center" w:pos="4320"/>
        <w:tab w:val="right" w:pos="8640"/>
      </w:tabs>
    </w:pPr>
  </w:style>
  <w:style w:type="character" w:styleId="PageNumber">
    <w:name w:val="page number"/>
    <w:basedOn w:val="DefaultParagraphFont"/>
    <w:rsid w:val="00255465"/>
  </w:style>
  <w:style w:type="paragraph" w:styleId="BodyTextIndent3">
    <w:name w:val="Body Text Indent 3"/>
    <w:basedOn w:val="Normal"/>
    <w:rsid w:val="00255465"/>
    <w:pPr>
      <w:ind w:left="900"/>
      <w:jc w:val="both"/>
    </w:pPr>
  </w:style>
  <w:style w:type="paragraph" w:styleId="BodyTextIndent">
    <w:name w:val="Body Text Indent"/>
    <w:basedOn w:val="Normal"/>
    <w:rsid w:val="00255465"/>
    <w:pPr>
      <w:ind w:left="360"/>
      <w:jc w:val="both"/>
    </w:pPr>
  </w:style>
  <w:style w:type="paragraph" w:styleId="BodyText">
    <w:name w:val="Body Text"/>
    <w:basedOn w:val="Normal"/>
    <w:rsid w:val="00255465"/>
    <w:pPr>
      <w:jc w:val="both"/>
    </w:pPr>
  </w:style>
  <w:style w:type="paragraph" w:styleId="BodyText3">
    <w:name w:val="Body Text 3"/>
    <w:basedOn w:val="Normal"/>
    <w:rsid w:val="00255465"/>
    <w:pPr>
      <w:autoSpaceDE w:val="0"/>
      <w:autoSpaceDN w:val="0"/>
      <w:adjustRightInd w:val="0"/>
      <w:jc w:val="center"/>
    </w:pPr>
    <w:rPr>
      <w:sz w:val="28"/>
    </w:rPr>
  </w:style>
  <w:style w:type="paragraph" w:styleId="BodyText2">
    <w:name w:val="Body Text 2"/>
    <w:basedOn w:val="Normal"/>
    <w:rsid w:val="00255465"/>
    <w:pPr>
      <w:spacing w:line="360" w:lineRule="auto"/>
    </w:pPr>
    <w:rPr>
      <w:b/>
      <w:bCs/>
      <w:sz w:val="28"/>
    </w:rPr>
  </w:style>
  <w:style w:type="table" w:styleId="TableGrid">
    <w:name w:val="Table Grid"/>
    <w:basedOn w:val="TableNormal"/>
    <w:rsid w:val="006D2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070DD7"/>
    <w:rPr>
      <w:sz w:val="16"/>
      <w:szCs w:val="16"/>
    </w:rPr>
  </w:style>
  <w:style w:type="paragraph" w:styleId="CommentText">
    <w:name w:val="annotation text"/>
    <w:basedOn w:val="Normal"/>
    <w:semiHidden/>
    <w:rsid w:val="00070DD7"/>
    <w:rPr>
      <w:sz w:val="20"/>
      <w:szCs w:val="20"/>
    </w:rPr>
  </w:style>
  <w:style w:type="paragraph" w:styleId="CommentSubject">
    <w:name w:val="annotation subject"/>
    <w:basedOn w:val="CommentText"/>
    <w:next w:val="CommentText"/>
    <w:semiHidden/>
    <w:rsid w:val="00070DD7"/>
    <w:rPr>
      <w:b/>
      <w:bCs/>
    </w:rPr>
  </w:style>
  <w:style w:type="paragraph" w:styleId="BalloonText">
    <w:name w:val="Balloon Text"/>
    <w:basedOn w:val="Normal"/>
    <w:semiHidden/>
    <w:rsid w:val="00070DD7"/>
    <w:rPr>
      <w:rFonts w:ascii="Tahoma" w:hAnsi="Tahoma" w:cs="Tahoma"/>
      <w:sz w:val="16"/>
      <w:szCs w:val="16"/>
    </w:rPr>
  </w:style>
  <w:style w:type="paragraph" w:styleId="HTMLPreformatted">
    <w:name w:val="HTML Preformatted"/>
    <w:basedOn w:val="Normal"/>
    <w:rsid w:val="00394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FooterChar">
    <w:name w:val="Footer Char"/>
    <w:link w:val="Footer"/>
    <w:uiPriority w:val="99"/>
    <w:rsid w:val="00C657C7"/>
    <w:rPr>
      <w:sz w:val="24"/>
      <w:szCs w:val="24"/>
    </w:rPr>
  </w:style>
  <w:style w:type="paragraph" w:styleId="ListParagraph">
    <w:name w:val="List Paragraph"/>
    <w:basedOn w:val="Normal"/>
    <w:uiPriority w:val="34"/>
    <w:qFormat/>
    <w:rsid w:val="009D37C3"/>
    <w:pPr>
      <w:ind w:left="720"/>
    </w:pPr>
  </w:style>
  <w:style w:type="character" w:styleId="Hyperlink">
    <w:name w:val="Hyperlink"/>
    <w:uiPriority w:val="99"/>
    <w:unhideWhenUsed/>
    <w:rsid w:val="002C3452"/>
    <w:rPr>
      <w:color w:val="0000FF"/>
      <w:u w:val="single"/>
    </w:rPr>
  </w:style>
  <w:style w:type="paragraph" w:styleId="NormalWeb">
    <w:name w:val="Normal (Web)"/>
    <w:basedOn w:val="Normal"/>
    <w:uiPriority w:val="99"/>
    <w:unhideWhenUsed/>
    <w:rsid w:val="00CF708E"/>
    <w:pPr>
      <w:spacing w:before="100" w:beforeAutospacing="1" w:after="100" w:afterAutospacing="1"/>
    </w:pPr>
  </w:style>
  <w:style w:type="character" w:customStyle="1" w:styleId="HeaderChar">
    <w:name w:val="Header Char"/>
    <w:link w:val="Header"/>
    <w:rsid w:val="003675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47014">
      <w:bodyDiv w:val="1"/>
      <w:marLeft w:val="0"/>
      <w:marRight w:val="0"/>
      <w:marTop w:val="0"/>
      <w:marBottom w:val="0"/>
      <w:divBdr>
        <w:top w:val="none" w:sz="0" w:space="0" w:color="auto"/>
        <w:left w:val="none" w:sz="0" w:space="0" w:color="auto"/>
        <w:bottom w:val="none" w:sz="0" w:space="0" w:color="auto"/>
        <w:right w:val="none" w:sz="0" w:space="0" w:color="auto"/>
      </w:divBdr>
    </w:div>
    <w:div w:id="689915534">
      <w:bodyDiv w:val="1"/>
      <w:marLeft w:val="0"/>
      <w:marRight w:val="0"/>
      <w:marTop w:val="0"/>
      <w:marBottom w:val="0"/>
      <w:divBdr>
        <w:top w:val="none" w:sz="0" w:space="0" w:color="auto"/>
        <w:left w:val="none" w:sz="0" w:space="0" w:color="auto"/>
        <w:bottom w:val="none" w:sz="0" w:space="0" w:color="auto"/>
        <w:right w:val="none" w:sz="0" w:space="0" w:color="auto"/>
      </w:divBdr>
    </w:div>
    <w:div w:id="718627787">
      <w:bodyDiv w:val="1"/>
      <w:marLeft w:val="0"/>
      <w:marRight w:val="0"/>
      <w:marTop w:val="0"/>
      <w:marBottom w:val="0"/>
      <w:divBdr>
        <w:top w:val="none" w:sz="0" w:space="0" w:color="auto"/>
        <w:left w:val="none" w:sz="0" w:space="0" w:color="auto"/>
        <w:bottom w:val="none" w:sz="0" w:space="0" w:color="auto"/>
        <w:right w:val="none" w:sz="0" w:space="0" w:color="auto"/>
      </w:divBdr>
    </w:div>
    <w:div w:id="1552424294">
      <w:bodyDiv w:val="1"/>
      <w:marLeft w:val="0"/>
      <w:marRight w:val="0"/>
      <w:marTop w:val="0"/>
      <w:marBottom w:val="0"/>
      <w:divBdr>
        <w:top w:val="none" w:sz="0" w:space="0" w:color="auto"/>
        <w:left w:val="none" w:sz="0" w:space="0" w:color="auto"/>
        <w:bottom w:val="none" w:sz="0" w:space="0" w:color="auto"/>
        <w:right w:val="none" w:sz="0" w:space="0" w:color="auto"/>
      </w:divBdr>
    </w:div>
    <w:div w:id="1587109666">
      <w:bodyDiv w:val="1"/>
      <w:marLeft w:val="0"/>
      <w:marRight w:val="0"/>
      <w:marTop w:val="0"/>
      <w:marBottom w:val="0"/>
      <w:divBdr>
        <w:top w:val="none" w:sz="0" w:space="0" w:color="auto"/>
        <w:left w:val="none" w:sz="0" w:space="0" w:color="auto"/>
        <w:bottom w:val="none" w:sz="0" w:space="0" w:color="auto"/>
        <w:right w:val="none" w:sz="0" w:space="0" w:color="auto"/>
      </w:divBdr>
    </w:div>
    <w:div w:id="1640768354">
      <w:bodyDiv w:val="1"/>
      <w:marLeft w:val="0"/>
      <w:marRight w:val="0"/>
      <w:marTop w:val="0"/>
      <w:marBottom w:val="0"/>
      <w:divBdr>
        <w:top w:val="none" w:sz="0" w:space="0" w:color="auto"/>
        <w:left w:val="none" w:sz="0" w:space="0" w:color="auto"/>
        <w:bottom w:val="none" w:sz="0" w:space="0" w:color="auto"/>
        <w:right w:val="none" w:sz="0" w:space="0" w:color="auto"/>
      </w:divBdr>
    </w:div>
    <w:div w:id="1806965712">
      <w:bodyDiv w:val="1"/>
      <w:marLeft w:val="0"/>
      <w:marRight w:val="0"/>
      <w:marTop w:val="0"/>
      <w:marBottom w:val="0"/>
      <w:divBdr>
        <w:top w:val="none" w:sz="0" w:space="0" w:color="auto"/>
        <w:left w:val="none" w:sz="0" w:space="0" w:color="auto"/>
        <w:bottom w:val="none" w:sz="0" w:space="0" w:color="auto"/>
        <w:right w:val="none" w:sz="0" w:space="0" w:color="auto"/>
      </w:divBdr>
    </w:div>
    <w:div w:id="1974826012">
      <w:bodyDiv w:val="1"/>
      <w:marLeft w:val="0"/>
      <w:marRight w:val="0"/>
      <w:marTop w:val="0"/>
      <w:marBottom w:val="0"/>
      <w:divBdr>
        <w:top w:val="none" w:sz="0" w:space="0" w:color="auto"/>
        <w:left w:val="none" w:sz="0" w:space="0" w:color="auto"/>
        <w:bottom w:val="none" w:sz="0" w:space="0" w:color="auto"/>
        <w:right w:val="none" w:sz="0" w:space="0" w:color="auto"/>
      </w:divBdr>
    </w:div>
    <w:div w:id="1999461124">
      <w:bodyDiv w:val="1"/>
      <w:marLeft w:val="0"/>
      <w:marRight w:val="0"/>
      <w:marTop w:val="0"/>
      <w:marBottom w:val="0"/>
      <w:divBdr>
        <w:top w:val="none" w:sz="0" w:space="0" w:color="auto"/>
        <w:left w:val="none" w:sz="0" w:space="0" w:color="auto"/>
        <w:bottom w:val="none" w:sz="0" w:space="0" w:color="auto"/>
        <w:right w:val="none" w:sz="0" w:space="0" w:color="auto"/>
      </w:divBdr>
    </w:div>
    <w:div w:id="209330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ima\Desktop\DLD-Amena\Saima\LAB%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410ECDF5358479DE134C10B74FA16" ma:contentTypeVersion="3" ma:contentTypeDescription="Create a new document." ma:contentTypeScope="" ma:versionID="666b021da50a19079129e2a1a5555315">
  <xsd:schema xmlns:xsd="http://www.w3.org/2001/XMLSchema" xmlns:xs="http://www.w3.org/2001/XMLSchema" xmlns:p="http://schemas.microsoft.com/office/2006/metadata/properties" xmlns:ns2="263ad63b-57f6-4d20-a42e-47f58c7a863e" targetNamespace="http://schemas.microsoft.com/office/2006/metadata/properties" ma:root="true" ma:fieldsID="a1159b560491fb5cd4b205e2b8031de9" ns2:_="">
    <xsd:import namespace="263ad63b-57f6-4d20-a42e-47f58c7a863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3ad63b-57f6-4d20-a42e-47f58c7a86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6FDD8-2600-4C02-9294-82B3806817A3}">
  <ds:schemaRefs>
    <ds:schemaRef ds:uri="http://schemas.microsoft.com/sharepoint/v3/contenttype/forms"/>
  </ds:schemaRefs>
</ds:datastoreItem>
</file>

<file path=customXml/itemProps2.xml><?xml version="1.0" encoding="utf-8"?>
<ds:datastoreItem xmlns:ds="http://schemas.openxmlformats.org/officeDocument/2006/customXml" ds:itemID="{38A697C5-C671-499D-B9B9-92E02A285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3ad63b-57f6-4d20-a42e-47f58c7a8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B3C7C6-A75C-44A1-AFEC-83CE21EB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2</Template>
  <TotalTime>0</TotalTime>
  <Pages>6</Pages>
  <Words>365</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RESTRICTED</vt:lpstr>
    </vt:vector>
  </TitlesOfParts>
  <Company>SUPARCO</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RESTRICTED</dc:title>
  <dc:subject/>
  <dc:creator>saima</dc:creator>
  <cp:keywords/>
  <cp:lastModifiedBy>200901015</cp:lastModifiedBy>
  <cp:revision>2</cp:revision>
  <cp:lastPrinted>2020-02-24T15:23:00Z</cp:lastPrinted>
  <dcterms:created xsi:type="dcterms:W3CDTF">2023-02-26T14:37:00Z</dcterms:created>
  <dcterms:modified xsi:type="dcterms:W3CDTF">2023-02-26T14:37:00Z</dcterms:modified>
</cp:coreProperties>
</file>